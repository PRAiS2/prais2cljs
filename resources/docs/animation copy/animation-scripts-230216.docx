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D2816" w14:textId="77777777" w:rsidR="009D62D1" w:rsidRDefault="009D62D1">
      <w:pPr>
        <w:pStyle w:val="Body"/>
        <w:rPr>
          <w:rFonts w:ascii="Arial" w:hAnsi="Arial"/>
          <w:sz w:val="22"/>
          <w:szCs w:val="22"/>
        </w:rPr>
      </w:pPr>
      <w:bookmarkStart w:id="0" w:name="_GoBack"/>
      <w:bookmarkEnd w:id="0"/>
    </w:p>
    <w:p w14:paraId="2E87BA0C" w14:textId="77777777" w:rsidR="009D62D1" w:rsidRDefault="009D62D1">
      <w:pPr>
        <w:pStyle w:val="Body"/>
        <w:rPr>
          <w:rFonts w:ascii="Arial" w:hAnsi="Arial"/>
          <w:sz w:val="22"/>
          <w:szCs w:val="22"/>
        </w:rPr>
      </w:pPr>
    </w:p>
    <w:p w14:paraId="27F920F9" w14:textId="77777777" w:rsidR="009D62D1" w:rsidRDefault="00231E63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Idea of Animation 1</w:t>
      </w:r>
    </w:p>
    <w:p w14:paraId="1B72B64B" w14:textId="77777777" w:rsidR="009D62D1" w:rsidRPr="00052B98" w:rsidRDefault="009D62D1" w:rsidP="00052B98">
      <w:pPr>
        <w:rPr>
          <w:rFonts w:ascii="Arial" w:eastAsia="Arial" w:hAnsi="Arial" w:cs="Arial"/>
          <w:sz w:val="22"/>
          <w:szCs w:val="22"/>
        </w:rPr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9D62D1" w14:paraId="6982E8F2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819D0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Voice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30DBE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Images</w:t>
            </w:r>
          </w:p>
        </w:tc>
      </w:tr>
      <w:tr w:rsidR="0037216E" w14:paraId="2ECEF990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9188" w14:textId="317BA00B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Some hospitals will treat children with more complex medical problems than other hospitals. 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F223" w14:textId="1FDFB9D0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Two hospitals, different children… </w:t>
            </w:r>
          </w:p>
        </w:tc>
      </w:tr>
      <w:tr w:rsidR="0037216E" w14:paraId="0EC24BC6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995BA" w14:textId="4EE1AB5E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We would not expect all hospitals to have the same survival rate as each other.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E605" w14:textId="0FBF6602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survival rates above each hospital of (e.g.) 96% and 98%</w:t>
            </w:r>
          </w:p>
        </w:tc>
      </w:tr>
      <w:tr w:rsidR="0037216E" w14:paraId="3E0528CA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962C2" w14:textId="4841D20B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It does not make sense to </w:t>
            </w:r>
            <w:r w:rsidR="00972F05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simply </w:t>
            </w: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compare one hospital’s survival rate to another hospital’s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E8304" w14:textId="42EC1A8B" w:rsidR="0037216E" w:rsidRDefault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Put survival rates on a balance and draw a big cross through it (</w:t>
            </w: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?!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)_</w:t>
            </w:r>
          </w:p>
        </w:tc>
      </w:tr>
      <w:tr w:rsidR="0037216E" w14:paraId="003644FF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67942" w14:textId="2023D082" w:rsidR="0037216E" w:rsidRDefault="0037216E">
            <w:pP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</w:pP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Instead, we must compare a hospital’s survival rate to what we </w:t>
            </w:r>
            <w:r w:rsidR="00972F05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would </w:t>
            </w:r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expect for that hospital: its predicted range of survival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6DCED" w14:textId="7A18FC74" w:rsidR="0037216E" w:rsidRDefault="0037216E" w:rsidP="0037216E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Drop 98% survival and keep 96% survival rate and show a predicted range (but above the rate not over it).  </w:t>
            </w:r>
          </w:p>
        </w:tc>
      </w:tr>
      <w:tr w:rsidR="009D62D1" w14:paraId="693E206D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6B39" w14:textId="379D7864" w:rsidR="009D62D1" w:rsidRDefault="00231E63" w:rsidP="000A6D37"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How can we predict a survival range for a hospital</w:t>
            </w:r>
            <w:del w:id="1" w:author="Christina" w:date="2016-02-10T23:02:00Z">
              <w:r w:rsidDel="000A6D37"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delText xml:space="preserve"> each year</w:delText>
              </w:r>
            </w:del>
            <w:r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>?</w:t>
            </w:r>
            <w:r w:rsidR="00052B98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14558" w14:textId="2F5A2231" w:rsidR="009D62D1" w:rsidRDefault="0037216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Empty screen and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draw hospital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9D62D1" w14:paraId="6532649F" w14:textId="77777777">
        <w:trPr>
          <w:trHeight w:val="12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DF8DA" w14:textId="7AE4538C" w:rsidR="009D62D1" w:rsidRDefault="00972F05" w:rsidP="00972F05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e look at the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children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the hospital </w:t>
            </w:r>
            <w:r w:rsidR="007D0DA2">
              <w:rPr>
                <w:rFonts w:ascii="Arial" w:hAnsi="Arial"/>
                <w:sz w:val="22"/>
                <w:szCs w:val="22"/>
                <w:lang w:val="en-US"/>
              </w:rPr>
              <w:t xml:space="preserve">has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treated</w:t>
            </w:r>
            <w:r w:rsidR="007D0DA2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during the year.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935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draw arrivals at hospital</w:t>
            </w:r>
          </w:p>
        </w:tc>
      </w:tr>
      <w:tr w:rsidR="009D62D1" w14:paraId="0AE69B73" w14:textId="77777777">
        <w:trPr>
          <w:trHeight w:val="120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B220B" w14:textId="741ABED7" w:rsidR="009D62D1" w:rsidRDefault="00231E63" w:rsidP="00282398">
            <w:pPr>
              <w:pStyle w:val="Body"/>
            </w:pPr>
            <w:commentRangeStart w:id="2"/>
            <w:r>
              <w:rPr>
                <w:rFonts w:ascii="Arial" w:hAnsi="Arial"/>
                <w:sz w:val="22"/>
                <w:szCs w:val="22"/>
                <w:lang w:val="en-US"/>
              </w:rPr>
              <w:t xml:space="preserve">The NHS </w:t>
            </w:r>
            <w:del w:id="3" w:author="Christina" w:date="2016-02-10T23:08:00Z">
              <w:r w:rsidDel="000A6D37">
                <w:rPr>
                  <w:rFonts w:ascii="Arial" w:hAnsi="Arial"/>
                  <w:sz w:val="22"/>
                  <w:szCs w:val="22"/>
                  <w:lang w:val="en-US"/>
                </w:rPr>
                <w:delText>has collected 30 day survival data over many years</w:delText>
              </w:r>
            </w:del>
            <w:ins w:id="4" w:author="Christina" w:date="2016-02-10T23:08:00Z">
              <w:r w:rsidR="000A6D37">
                <w:rPr>
                  <w:rFonts w:ascii="Arial" w:hAnsi="Arial"/>
                  <w:sz w:val="22"/>
                  <w:szCs w:val="22"/>
                  <w:lang w:val="en-US"/>
                </w:rPr>
                <w:t>collects data on all children who have surgery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</w:t>
            </w:r>
            <w:ins w:id="5" w:author="Christina" w:date="2016-02-10T23:13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 xml:space="preserve">which includes 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recording </w:t>
            </w:r>
            <w:commentRangeEnd w:id="2"/>
            <w:r w:rsidR="000A6D37">
              <w:rPr>
                <w:rStyle w:val="CommentReference"/>
                <w:rFonts w:ascii="Times New Roman" w:eastAsia="Arial Unicode MS" w:hAnsi="Times New Roman" w:cs="Times New Roman"/>
                <w:color w:val="auto"/>
                <w:lang w:val="en-US"/>
              </w:rPr>
              <w:commentReference w:id="2"/>
            </w:r>
            <w:del w:id="6" w:author="Christina" w:date="2016-02-10T23:12:00Z">
              <w:r w:rsidDel="00282398">
                <w:rPr>
                  <w:rFonts w:ascii="Arial" w:hAnsi="Arial"/>
                  <w:sz w:val="22"/>
                  <w:szCs w:val="22"/>
                  <w:lang w:val="en-US"/>
                </w:rPr>
                <w:delText>different</w:delText>
              </w:r>
            </w:del>
            <w:r>
              <w:rPr>
                <w:rFonts w:ascii="Arial" w:hAnsi="Arial"/>
                <w:sz w:val="22"/>
                <w:szCs w:val="22"/>
                <w:lang w:val="en-US"/>
              </w:rPr>
              <w:t xml:space="preserve"> risk factors such as age, weight, difficulty of the proposed surgery, </w:t>
            </w:r>
            <w:r w:rsidR="0037216E">
              <w:rPr>
                <w:rFonts w:ascii="Arial" w:hAnsi="Arial"/>
                <w:sz w:val="22"/>
                <w:szCs w:val="22"/>
                <w:lang w:val="en-US"/>
              </w:rPr>
              <w:t xml:space="preserve">diagnosis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and complicating conditions</w:t>
            </w:r>
            <w:ins w:id="7" w:author="Christina" w:date="2016-02-10T23:08:00Z">
              <w:r w:rsidR="000A6D37">
                <w:rPr>
                  <w:rFonts w:ascii="Arial" w:hAnsi="Arial"/>
                  <w:sz w:val="22"/>
                  <w:szCs w:val="22"/>
                  <w:lang w:val="en-US"/>
                </w:rPr>
                <w:t>.</w:t>
              </w:r>
            </w:ins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EA9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data arrives on clipboard</w:t>
            </w:r>
          </w:p>
        </w:tc>
      </w:tr>
      <w:tr w:rsidR="009D62D1" w14:paraId="429CB310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3B68" w14:textId="0B988A83" w:rsidR="009D62D1" w:rsidRDefault="0037216E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A statistical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formula weighs up these risk factors for each case and calculates a</w:t>
            </w:r>
            <w:ins w:id="8" w:author="David Spiegelhalter" w:date="2016-02-23T12:48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 xml:space="preserve"> </w:t>
              </w:r>
            </w:ins>
            <w:del w:id="9" w:author="David Spiegelhalter" w:date="2016-02-23T12:48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 </w:delText>
              </w:r>
            </w:del>
            <w:r w:rsidR="00231E63">
              <w:rPr>
                <w:rFonts w:ascii="Arial" w:hAnsi="Arial"/>
                <w:sz w:val="22"/>
                <w:szCs w:val="22"/>
                <w:lang w:val="en-US"/>
              </w:rPr>
              <w:t>chance of survival</w:t>
            </w:r>
            <w:del w:id="10" w:author="David Spiegelhalter" w:date="2016-02-23T12:48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 for each case</w:delText>
              </w:r>
            </w:del>
            <w:r w:rsidR="00231E63"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1DA33" w14:textId="0C7C8134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data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drops from the clipboard onto a balance, yielding an individual % number.</w:t>
            </w:r>
            <w:r w:rsidR="00442E99">
              <w:rPr>
                <w:rFonts w:ascii="Arial" w:hAnsi="Arial"/>
                <w:sz w:val="22"/>
                <w:szCs w:val="22"/>
                <w:lang w:val="en-US"/>
              </w:rPr>
              <w:t xml:space="preserve"> Would be good if we could see it go through the actual formula?</w:t>
            </w:r>
          </w:p>
        </w:tc>
      </w:tr>
      <w:tr w:rsidR="009D62D1" w14:paraId="493B64BC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532B" w14:textId="1697AF3B" w:rsidR="009D62D1" w:rsidRDefault="00231E63" w:rsidP="00442E9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</w:t>
            </w:r>
            <w:r w:rsidRPr="00052B98">
              <w:rPr>
                <w:rFonts w:ascii="Arial" w:hAnsi="Arial"/>
                <w:i/>
                <w:sz w:val="22"/>
                <w:szCs w:val="22"/>
                <w:lang w:val="en-US"/>
              </w:rPr>
              <w:t>Warning here? It isn’t sensible to use this percentage chance to guide individual decisions</w:t>
            </w:r>
            <w:r w:rsidR="00442E99">
              <w:rPr>
                <w:rFonts w:ascii="Arial" w:hAnsi="Arial"/>
                <w:i/>
                <w:sz w:val="22"/>
                <w:szCs w:val="22"/>
                <w:lang w:val="en-US"/>
              </w:rPr>
              <w:t>. A child’s clinical team will always have a much richer understanding for the child than a statistical formula!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950BE" w14:textId="04B1CB69" w:rsidR="009D62D1" w:rsidRDefault="00442E9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WARNING: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Show single individual icon with %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and an X on</w:t>
            </w:r>
            <w:r w:rsidR="00972F05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one side and the clinical team around the bedside on the other.</w:t>
            </w:r>
          </w:p>
        </w:tc>
      </w:tr>
      <w:tr w:rsidR="009D62D1" w14:paraId="542DA6FC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466BA" w14:textId="281ECECC" w:rsidR="009D62D1" w:rsidRDefault="00282398" w:rsidP="00282398">
            <w:ins w:id="11" w:author="Christina" w:date="2016-02-10T23:14:00Z">
              <w:r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t xml:space="preserve">Here’s an example. </w:t>
              </w:r>
            </w:ins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To make the numbers easy,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let’s </w:t>
            </w:r>
            <w:del w:id="12" w:author="Christina" w:date="2016-02-10T23:13:00Z">
              <w:r w:rsidR="00231E63" w:rsidDel="00282398"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delText xml:space="preserve">pretend </w:delText>
              </w:r>
            </w:del>
            <w:ins w:id="13" w:author="Christina" w:date="2016-02-10T23:13:00Z">
              <w:r>
                <w:rPr>
                  <w:rFonts w:ascii="Arial" w:eastAsia="Cambria" w:hAnsi="Arial" w:cs="Cambria"/>
                  <w:color w:val="000000"/>
                  <w:sz w:val="22"/>
                  <w:szCs w:val="22"/>
                  <w:u w:color="000000"/>
                </w:rPr>
                <w:t xml:space="preserve">suppose </w:t>
              </w:r>
            </w:ins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that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the hospital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does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exactly 100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heart operations </w:t>
            </w:r>
            <w:r w:rsidR="00231E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in the year.  </w:t>
            </w:r>
            <w:r w:rsidR="00C84563">
              <w:rPr>
                <w:rFonts w:ascii="Arial" w:eastAsia="Cambria" w:hAnsi="Arial" w:cs="Cambria"/>
                <w:color w:val="000000"/>
                <w:sz w:val="22"/>
                <w:szCs w:val="22"/>
                <w:u w:color="000000"/>
              </w:rPr>
              <w:t xml:space="preserve">We calculate the chances of survival for each child after their operation using the statistical formula.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ACAA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100 icons and % values</w:t>
            </w:r>
          </w:p>
        </w:tc>
      </w:tr>
      <w:tr w:rsidR="009D62D1" w14:paraId="10CB03C4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BF858" w14:textId="77777777" w:rsidR="009D62D1" w:rsidRDefault="009D62D1"/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5044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Grid of 100 kids with their numbers</w:t>
            </w:r>
          </w:p>
        </w:tc>
      </w:tr>
      <w:tr w:rsidR="009D62D1" w14:paraId="50D31AAC" w14:textId="77777777">
        <w:trPr>
          <w:trHeight w:val="96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C3F7B" w14:textId="71D6100D" w:rsidR="009D62D1" w:rsidRDefault="00D14CF9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lastRenderedPageBreak/>
              <w:t>We c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annot predict exactly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what will happen to these children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, and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sadly it is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very unlike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ly that they will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ALL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survive. A plausible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14" w:author="David Spiegelhalter" w:date="2016-02-23T12:49:00Z">
              <w:r w:rsidR="00231E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“possible future”</w:delText>
              </w:r>
            </w:del>
            <w:ins w:id="15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way for things to turn out</w:t>
              </w:r>
            </w:ins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is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2 don't survive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444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[show 2 fading out]</w:t>
            </w:r>
          </w:p>
        </w:tc>
      </w:tr>
      <w:tr w:rsidR="009D62D1" w14:paraId="3ACC60DE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3270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giving a 98% survival rate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282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show dot</w:t>
            </w:r>
          </w:p>
        </w:tc>
      </w:tr>
      <w:tr w:rsidR="009D62D1" w14:paraId="51896BE9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E742" w14:textId="376C4352" w:rsidR="009D62D1" w:rsidRDefault="00231E63" w:rsidP="00943BAF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Given the chances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that have been calculated for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all these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>patients, a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nother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16" w:author="David Spiegelhalter" w:date="2016-02-23T12:49:00Z">
              <w:r w:rsidR="00C845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“</w:delText>
              </w:r>
            </w:del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plausible </w:t>
            </w:r>
            <w:ins w:id="17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re</w:t>
              </w:r>
            </w:ins>
            <w:del w:id="18" w:author="David Spiegelhalter" w:date="2016-02-23T12:49:00Z">
              <w:r w:rsidR="00C84563" w:rsidDel="00943BAF">
                <w:rPr>
                  <w:rFonts w:ascii="Arial" w:hAnsi="Arial"/>
                  <w:sz w:val="22"/>
                  <w:szCs w:val="22"/>
                  <w:lang w:val="en-US"/>
                </w:rPr>
                <w:delText>future”</w:delText>
              </w:r>
            </w:del>
            <w:ins w:id="19" w:author="David Spiegelhalter" w:date="2016-02-23T12:49:00Z">
              <w:r w:rsidR="00943BAF">
                <w:rPr>
                  <w:rFonts w:ascii="Arial" w:hAnsi="Arial"/>
                  <w:sz w:val="22"/>
                  <w:szCs w:val="22"/>
                  <w:lang w:val="en-US"/>
                </w:rPr>
                <w:t>sult</w:t>
              </w:r>
            </w:ins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for these 100 children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is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3 don't survive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BB2B" w14:textId="2E7A960F" w:rsidR="009D62D1" w:rsidRDefault="00231E63" w:rsidP="00972F05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fade different ones</w:t>
            </w:r>
            <w:r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="00972F05">
              <w:rPr>
                <w:rFonts w:ascii="Arial" w:hAnsi="Arial"/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</w:tr>
      <w:tr w:rsidR="009D62D1" w14:paraId="49CEBF9F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DBD43" w14:textId="04602C69" w:rsidR="009D62D1" w:rsidRDefault="00231E63">
            <w:pPr>
              <w:pStyle w:val="Body"/>
            </w:pP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giving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97%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overall survival.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713B" w14:textId="77777777" w:rsidR="009D62D1" w:rsidRDefault="00052B9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previous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dot fades, new one comes in</w:t>
            </w:r>
          </w:p>
        </w:tc>
      </w:tr>
      <w:tr w:rsidR="009D62D1" w14:paraId="22ED469F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12C7" w14:textId="77777777" w:rsidR="009D62D1" w:rsidRDefault="009D62D1"/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1DF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Repeat rapidly showing possible survival rates for the whole group.</w:t>
            </w:r>
          </w:p>
        </w:tc>
      </w:tr>
      <w:tr w:rsidR="009D62D1" w14:paraId="27293C03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F47E" w14:textId="7A4F4091" w:rsidR="009D62D1" w:rsidRDefault="00052B98" w:rsidP="00C845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When we take into account all the chances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 xml:space="preserve"> calculated by the formula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, it turns out that in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19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out of 20 of po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ssible future outcomes, the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overall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survival rate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for the hospital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lies in the blue interval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– we call this the predicted range.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43A1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draw on interval, show occasional dot outside</w:t>
            </w:r>
          </w:p>
        </w:tc>
      </w:tr>
      <w:tr w:rsidR="009D62D1" w14:paraId="26958593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00A04" w14:textId="321ADF3A" w:rsidR="009D62D1" w:rsidRDefault="00231E63" w:rsidP="0028239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In 998 out of 1000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del w:id="20" w:author="Christina" w:date="2016-02-10T23:14:00Z">
              <w:r w:rsidR="00052B98" w:rsidDel="00282398">
                <w:rPr>
                  <w:rFonts w:ascii="Arial" w:hAnsi="Arial"/>
                  <w:sz w:val="22"/>
                  <w:szCs w:val="22"/>
                  <w:lang w:val="en-US"/>
                </w:rPr>
                <w:delText>times</w:delText>
              </w:r>
            </w:del>
            <w:ins w:id="21" w:author="Christina" w:date="2016-02-10T23:14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>possible outcomes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</w:t>
            </w:r>
            <w:r w:rsidR="00052B98">
              <w:rPr>
                <w:rFonts w:ascii="Arial" w:hAnsi="Arial"/>
                <w:sz w:val="22"/>
                <w:szCs w:val="22"/>
                <w:lang w:val="en-US"/>
              </w:rPr>
              <w:t xml:space="preserve">we expect it to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lies in this 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wider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interval.</w:t>
            </w:r>
            <w:r w:rsidR="00C84563">
              <w:rPr>
                <w:rFonts w:ascii="Arial" w:hAnsi="Arial"/>
                <w:sz w:val="22"/>
                <w:szCs w:val="22"/>
                <w:lang w:val="en-US"/>
              </w:rPr>
              <w:t xml:space="preserve"> We call this the extended predicted range.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D2DDE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[al</w:t>
            </w:r>
            <w:r w:rsidR="00D14CF9">
              <w:rPr>
                <w:rFonts w:ascii="Arial" w:hAnsi="Arial"/>
                <w:sz w:val="22"/>
                <w:szCs w:val="22"/>
                <w:lang w:val="en-US"/>
              </w:rPr>
              <w:t>l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dots lie inside]</w:t>
            </w:r>
          </w:p>
        </w:tc>
      </w:tr>
      <w:tr w:rsidR="007E32A9" w:rsidRPr="00011A1E" w14:paraId="5693592D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A67EE" w14:textId="34F9DC33" w:rsidR="007E32A9" w:rsidRDefault="007E32A9" w:rsidP="00042FCC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When a hospital does few operations, </w:t>
            </w:r>
            <w:del w:id="22" w:author="David Spiegelhalter" w:date="2016-02-23T12:50:00Z">
              <w:r w:rsidDel="00042FCC">
                <w:rPr>
                  <w:rFonts w:ascii="Arial" w:hAnsi="Arial"/>
                  <w:sz w:val="22"/>
                  <w:szCs w:val="22"/>
                  <w:lang w:val="en-US"/>
                </w:rPr>
                <w:delText xml:space="preserve">chance </w:delText>
              </w:r>
            </w:del>
            <w:ins w:id="23" w:author="David Spiegelhalter" w:date="2016-02-23T12:50:00Z">
              <w:r w:rsidR="00042FCC">
                <w:rPr>
                  <w:rFonts w:ascii="Arial" w:hAnsi="Arial"/>
                  <w:sz w:val="22"/>
                  <w:szCs w:val="22"/>
                  <w:lang w:val="en-US"/>
                </w:rPr>
                <w:t xml:space="preserve">unforeseeable 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factors have a bigger influence </w:t>
            </w:r>
            <w:proofErr w:type="gramStart"/>
            <w:r>
              <w:rPr>
                <w:rFonts w:ascii="Arial" w:hAnsi="Arial"/>
                <w:sz w:val="22"/>
                <w:szCs w:val="22"/>
                <w:lang w:val="en-US"/>
              </w:rPr>
              <w:t>on  the</w:t>
            </w:r>
            <w:proofErr w:type="gramEnd"/>
            <w:r>
              <w:rPr>
                <w:rFonts w:ascii="Arial" w:hAnsi="Arial"/>
                <w:sz w:val="22"/>
                <w:szCs w:val="22"/>
                <w:lang w:val="en-US"/>
              </w:rPr>
              <w:t xml:space="preserve"> overall </w:t>
            </w:r>
            <w:r w:rsidR="00FE3853">
              <w:rPr>
                <w:rFonts w:ascii="Arial" w:hAnsi="Arial"/>
                <w:sz w:val="22"/>
                <w:szCs w:val="22"/>
                <w:lang w:val="en-US"/>
              </w:rPr>
              <w:t>survival</w:t>
            </w:r>
            <w:ins w:id="24" w:author="Christina" w:date="2016-02-10T23:16:00Z">
              <w:r w:rsidR="00282398">
                <w:rPr>
                  <w:rFonts w:ascii="Arial" w:hAnsi="Arial"/>
                  <w:sz w:val="22"/>
                  <w:szCs w:val="22"/>
                  <w:lang w:val="en-US"/>
                </w:rPr>
                <w:t xml:space="preserve"> rate</w:t>
              </w:r>
            </w:ins>
            <w:r>
              <w:rPr>
                <w:rFonts w:ascii="Arial" w:hAnsi="Arial"/>
                <w:sz w:val="22"/>
                <w:szCs w:val="22"/>
                <w:lang w:val="en-US"/>
              </w:rPr>
              <w:t xml:space="preserve">, and so it has a wider predicted range than a hospital that does many operations, 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1FBBD" w14:textId="19629C1A" w:rsidR="007E32A9" w:rsidRDefault="007E32A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Compare two hospitals that do few and many operations</w:t>
            </w:r>
          </w:p>
        </w:tc>
      </w:tr>
      <w:tr w:rsidR="002D4657" w:rsidRPr="00011A1E" w14:paraId="0561CABD" w14:textId="77777777" w:rsidTr="00972D89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6202A" w14:textId="69431716" w:rsidR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The predicted range depends only the children treated by a hospital that year. Different hospitals will always have different predicted ranges since they treat different children.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CD26F" w14:textId="3103612F" w:rsidR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Return to the two hospitals from the beginning. </w:t>
            </w:r>
          </w:p>
        </w:tc>
      </w:tr>
      <w:tr w:rsidR="007E32A9" w:rsidRPr="00011A1E" w14:paraId="7A8AFEB7" w14:textId="77777777" w:rsidTr="00972D89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D851" w14:textId="0B5B2074" w:rsidR="007E32A9" w:rsidRPr="00011A1E" w:rsidRDefault="007E32A9" w:rsidP="002D4657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one hospital has a lower predicted range than another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,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it is only because it treated children with more compl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ex medical problems over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>that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period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477F7" w14:textId="41F8C846" w:rsidR="007E32A9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Use the two hospitals from above slide and show their predicted ranges (one lower than the other). </w:t>
            </w:r>
          </w:p>
        </w:tc>
      </w:tr>
      <w:tr w:rsidR="002D4657" w:rsidRPr="00011A1E" w14:paraId="33CB3BF3" w14:textId="77777777" w:rsidTr="003A57AD">
        <w:trPr>
          <w:trHeight w:val="57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70BD" w14:textId="524311AF" w:rsidR="002D4657" w:rsidRDefault="002D4657" w:rsidP="002D4657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In this example, there is no reason to believe that either hospital has higher chances of survival than the other.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D35B" w14:textId="6F40412C" w:rsidR="002D4657" w:rsidDel="002D4657" w:rsidRDefault="002D4657" w:rsidP="00972D89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Add in the 96% and 98% survival</w:t>
            </w:r>
            <w:del w:id="25" w:author="Christina" w:date="2016-02-10T23:16:00Z">
              <w:r w:rsidDel="00282398">
                <w:rPr>
                  <w:rFonts w:ascii="Arial" w:hAnsi="Arial"/>
                  <w:sz w:val="22"/>
                  <w:szCs w:val="22"/>
                  <w:lang w:val="en-US"/>
                </w:rPr>
                <w:delText>’</w:delText>
              </w:r>
            </w:del>
            <w:r>
              <w:rPr>
                <w:rFonts w:ascii="Arial" w:hAnsi="Arial"/>
                <w:sz w:val="22"/>
                <w:szCs w:val="22"/>
                <w:lang w:val="en-US"/>
              </w:rPr>
              <w:t>s on top of the predicted ranges in roughly the same place (middle?)</w:t>
            </w:r>
          </w:p>
        </w:tc>
      </w:tr>
    </w:tbl>
    <w:p w14:paraId="07AC5020" w14:textId="77777777" w:rsidR="009D62D1" w:rsidRPr="00282398" w:rsidRDefault="009D62D1">
      <w:pPr>
        <w:pStyle w:val="Body"/>
        <w:widowControl w:val="0"/>
        <w:rPr>
          <w:rFonts w:ascii="Arial" w:eastAsia="Arial" w:hAnsi="Arial" w:cs="Arial"/>
          <w:sz w:val="22"/>
          <w:szCs w:val="22"/>
          <w:lang w:val="en-US"/>
          <w:rPrChange w:id="26" w:author="Christina" w:date="2016-02-10T23:16:00Z">
            <w:rPr>
              <w:rFonts w:ascii="Arial" w:eastAsia="Arial" w:hAnsi="Arial" w:cs="Arial"/>
              <w:sz w:val="22"/>
              <w:szCs w:val="22"/>
            </w:rPr>
          </w:rPrChange>
        </w:rPr>
      </w:pPr>
    </w:p>
    <w:p w14:paraId="788A8223" w14:textId="77777777" w:rsidR="009D62D1" w:rsidRDefault="009D62D1">
      <w:pPr>
        <w:pStyle w:val="Body"/>
        <w:rPr>
          <w:rFonts w:ascii="Arial" w:eastAsia="Arial" w:hAnsi="Arial" w:cs="Arial"/>
          <w:sz w:val="22"/>
          <w:szCs w:val="22"/>
        </w:rPr>
      </w:pPr>
    </w:p>
    <w:p w14:paraId="74AF607D" w14:textId="77777777" w:rsidR="009D62D1" w:rsidRDefault="009D62D1">
      <w:pPr>
        <w:pStyle w:val="Body"/>
        <w:rPr>
          <w:rFonts w:ascii="Arial" w:eastAsia="Arial" w:hAnsi="Arial" w:cs="Arial"/>
          <w:sz w:val="22"/>
          <w:szCs w:val="22"/>
        </w:rPr>
      </w:pPr>
    </w:p>
    <w:p w14:paraId="07158B48" w14:textId="77777777" w:rsidR="009D62D1" w:rsidRDefault="00231E63">
      <w:pPr>
        <w:pStyle w:val="Body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lang w:val="en-US"/>
        </w:rPr>
        <w:t>Idea of Animation 2</w:t>
      </w:r>
    </w:p>
    <w:p w14:paraId="608D03F9" w14:textId="77777777" w:rsidR="009D62D1" w:rsidRDefault="009D62D1">
      <w:pPr>
        <w:pStyle w:val="Body"/>
      </w:pPr>
    </w:p>
    <w:tbl>
      <w:tblPr>
        <w:tblW w:w="85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9D62D1" w14:paraId="73096EA2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E57DA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Voice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0B5B" w14:textId="77777777" w:rsidR="009D62D1" w:rsidRDefault="00231E63">
            <w:pPr>
              <w:pStyle w:val="Body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22"/>
                <w:szCs w:val="22"/>
                <w:lang w:val="en-US"/>
              </w:rPr>
              <w:t>Images</w:t>
            </w:r>
          </w:p>
        </w:tc>
      </w:tr>
      <w:tr w:rsidR="009D62D1" w14:paraId="1CF9C313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62F1E" w14:textId="169CB493" w:rsidR="009D62D1" w:rsidRPr="001B6701" w:rsidRDefault="00011A1E" w:rsidP="002D465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lastRenderedPageBreak/>
              <w:t xml:space="preserve">Remember that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we would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expect a hospital’s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observed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survival rate to be within the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dark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blue expected range on 19 out of 20 occasions, if the hospital really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>w</w:t>
            </w:r>
            <w:r w:rsidR="00C33734">
              <w:rPr>
                <w:rFonts w:ascii="Arial" w:hAnsi="Arial"/>
                <w:sz w:val="22"/>
                <w:szCs w:val="22"/>
                <w:lang w:val="en-US"/>
              </w:rPr>
              <w:t>ere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performing as predicted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by the </w:t>
            </w:r>
            <w:r w:rsidR="002D4657">
              <w:rPr>
                <w:rFonts w:ascii="Arial" w:hAnsi="Arial"/>
                <w:sz w:val="22"/>
                <w:szCs w:val="22"/>
                <w:lang w:val="en-US"/>
              </w:rPr>
              <w:t xml:space="preserve">statistical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formula</w:t>
            </w:r>
            <w:r w:rsidRPr="00011A1E">
              <w:rPr>
                <w:rFonts w:ascii="Arial" w:hAnsi="Arial"/>
                <w:sz w:val="22"/>
                <w:szCs w:val="22"/>
                <w:lang w:val="en-US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A6BE3" w14:textId="77777777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review</w:t>
            </w:r>
          </w:p>
        </w:tc>
      </w:tr>
      <w:tr w:rsidR="009D62D1" w14:paraId="3030FDBD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D810D" w14:textId="15A60C79" w:rsidR="009D62D1" w:rsidRDefault="00011A1E" w:rsidP="00972D89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When we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actually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count up the outcomes after 3 years, we find the </w:t>
            </w:r>
            <w:r w:rsidRPr="00972D89">
              <w:rPr>
                <w:rFonts w:ascii="Arial" w:hAnsi="Arial"/>
                <w:i/>
                <w:sz w:val="22"/>
                <w:szCs w:val="22"/>
                <w:lang w:val="en-US"/>
              </w:rPr>
              <w:t>observed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survival rate.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C9EB2" w14:textId="061EE68D" w:rsidR="009D62D1" w:rsidRDefault="00011A1E" w:rsidP="00011A1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Maybe show the 100 cases, but this time make it clear this is the actual outcome?  </w:t>
            </w:r>
          </w:p>
        </w:tc>
      </w:tr>
      <w:tr w:rsidR="009D62D1" w14:paraId="70C9B0C1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04CA" w14:textId="2F4B56AA" w:rsidR="009D62D1" w:rsidRDefault="00231E63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How do we interpret this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>?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9E03" w14:textId="332B4803" w:rsidR="009D62D1" w:rsidRDefault="00011A1E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Produces a very different style of dot than those shown for ‘possible futures’</w:t>
            </w:r>
          </w:p>
        </w:tc>
      </w:tr>
      <w:tr w:rsidR="009D62D1" w14:paraId="606F743D" w14:textId="77777777">
        <w:trPr>
          <w:trHeight w:val="72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C9E3" w14:textId="14C83582" w:rsidR="009D62D1" w:rsidRDefault="009A1D29" w:rsidP="0043478B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>If the dot representing the observed survival rate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lies in the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dark 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>b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>lue</w:t>
            </w:r>
            <w:r w:rsidR="00231E63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011A1E">
              <w:rPr>
                <w:rFonts w:ascii="Arial" w:hAnsi="Arial"/>
                <w:sz w:val="22"/>
                <w:szCs w:val="22"/>
                <w:lang w:val="en-US"/>
              </w:rPr>
              <w:t xml:space="preserve">area, then </w:t>
            </w:r>
            <w:r w:rsidR="00231E63">
              <w:rPr>
                <w:rFonts w:ascii="Arial" w:hAnsi="Arial" w:cs="Arial"/>
                <w:sz w:val="22"/>
                <w:szCs w:val="22"/>
              </w:rPr>
              <w:t>t</w:t>
            </w:r>
            <w:r w:rsidR="00231E63" w:rsidRPr="00B76851">
              <w:rPr>
                <w:rFonts w:ascii="Arial" w:hAnsi="Arial" w:cs="Arial"/>
                <w:sz w:val="22"/>
                <w:szCs w:val="22"/>
              </w:rPr>
              <w:t>here is no evidence that the hospital’s survival rate is different from what is predicted</w:t>
            </w:r>
            <w:r w:rsidR="00231E63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C0FC" w14:textId="3D0E3D51" w:rsidR="009D62D1" w:rsidRPr="00231E63" w:rsidRDefault="00231E63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 w:rsidRPr="00231E63">
              <w:rPr>
                <w:rFonts w:ascii="Arial" w:hAnsi="Arial"/>
                <w:sz w:val="22"/>
                <w:szCs w:val="22"/>
                <w:lang w:val="en-US"/>
              </w:rPr>
              <w:t>Dot in blue range, kept still</w:t>
            </w:r>
          </w:p>
        </w:tc>
      </w:tr>
      <w:tr w:rsidR="009D62D1" w14:paraId="43D3F461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B2932" w14:textId="16106F14" w:rsidR="009D62D1" w:rsidRPr="003A57AD" w:rsidRDefault="00231E63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a hospital’s </w:t>
            </w:r>
            <w:r w:rsidR="007E32A9">
              <w:rPr>
                <w:rFonts w:ascii="Arial" w:hAnsi="Arial"/>
                <w:sz w:val="22"/>
                <w:szCs w:val="22"/>
                <w:lang w:val="en-US"/>
              </w:rPr>
              <w:t>observed survival rate turns out to lie in the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light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blue</w:t>
            </w:r>
            <w:r w:rsidR="007E32A9">
              <w:rPr>
                <w:rFonts w:ascii="Arial" w:hAnsi="Arial"/>
                <w:sz w:val="22"/>
                <w:szCs w:val="22"/>
                <w:lang w:val="en-US"/>
              </w:rPr>
              <w:t xml:space="preserve"> area, this means there is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>some</w:t>
            </w:r>
            <w:r w:rsidR="00972D89" w:rsidRPr="009A1D29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evidence </w:t>
            </w:r>
            <w:r w:rsidR="0043478B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>the chances of survival in the hospital are different from that p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 xml:space="preserve">redicted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by </w:t>
            </w:r>
            <w:r w:rsidR="009A1D29">
              <w:rPr>
                <w:rFonts w:ascii="Arial" w:hAnsi="Arial"/>
                <w:sz w:val="22"/>
                <w:szCs w:val="22"/>
                <w:lang w:val="en-US"/>
              </w:rPr>
              <w:t>the formula.</w:t>
            </w:r>
            <w:r w:rsidR="00972D89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1F42" w14:textId="115A06CA" w:rsidR="009D62D1" w:rsidRDefault="00231E63">
            <w:r w:rsidRPr="00972D89">
              <w:rPr>
                <w:rFonts w:ascii="Arial" w:hAnsi="Arial"/>
                <w:iCs/>
                <w:sz w:val="22"/>
                <w:szCs w:val="22"/>
              </w:rPr>
              <w:t>Don’t move</w:t>
            </w:r>
            <w:r>
              <w:rPr>
                <w:rFonts w:ascii="Arial" w:hAnsi="Arial"/>
                <w:sz w:val="22"/>
                <w:szCs w:val="22"/>
              </w:rPr>
              <w:t xml:space="preserve"> dot. Use different pretend hospital</w:t>
            </w:r>
            <w:r w:rsidR="00972D89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954368" w14:paraId="1EBB8606" w14:textId="77777777">
        <w:trPr>
          <w:trHeight w:val="48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2F911" w14:textId="5E37CEC8" w:rsidR="00954368" w:rsidRDefault="00954368" w:rsidP="009D3834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If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a hospital’s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observed survival rate turns out to lie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>outside either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 blue area, this means there is strong evidence that the chances of survival in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that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hospital are different from that predicted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by 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the formula.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9D41F" w14:textId="6F4A5D84" w:rsidR="00954368" w:rsidRDefault="00954368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New dot outside extended range</w:t>
            </w:r>
          </w:p>
        </w:tc>
      </w:tr>
      <w:tr w:rsidR="009D62D1" w14:paraId="35515304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6913" w14:textId="619D35FD" w:rsidR="009D62D1" w:rsidRDefault="00231E63" w:rsidP="00C33734">
            <w:pPr>
              <w:pStyle w:val="Body"/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If a hospital’s observed survival rate is outside its predicted range, then the national audit body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and the </w:t>
            </w:r>
            <w:r w:rsidR="00C33734">
              <w:rPr>
                <w:rFonts w:ascii="Arial" w:hAnsi="Arial"/>
                <w:sz w:val="22"/>
                <w:szCs w:val="22"/>
                <w:lang w:val="en-US"/>
              </w:rPr>
              <w:t>hos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pital work together to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check the data and </w:t>
            </w:r>
            <w:r w:rsidR="009D3834">
              <w:rPr>
                <w:rFonts w:ascii="Arial" w:hAnsi="Arial"/>
                <w:sz w:val="22"/>
                <w:szCs w:val="22"/>
                <w:lang w:val="en-US"/>
              </w:rPr>
              <w:t xml:space="preserve">take any </w:t>
            </w:r>
            <w:r w:rsidR="00954368">
              <w:rPr>
                <w:rFonts w:ascii="Arial" w:hAnsi="Arial"/>
                <w:sz w:val="22"/>
                <w:szCs w:val="22"/>
                <w:lang w:val="en-US"/>
              </w:rPr>
              <w:t xml:space="preserve">appropriate actions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72C1" w14:textId="77777777" w:rsidR="009D62D1" w:rsidRDefault="00231E63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 w:rsidRPr="00954368">
              <w:rPr>
                <w:rFonts w:ascii="Arial" w:hAnsi="Arial"/>
                <w:i/>
                <w:sz w:val="22"/>
                <w:szCs w:val="22"/>
                <w:lang w:val="en-US"/>
              </w:rPr>
              <w:t xml:space="preserve"> </w:t>
            </w:r>
            <w:r w:rsidR="00954368" w:rsidRPr="00954368">
              <w:rPr>
                <w:rFonts w:ascii="Arial" w:hAnsi="Arial"/>
                <w:i/>
                <w:sz w:val="22"/>
                <w:szCs w:val="22"/>
                <w:lang w:val="en-US"/>
              </w:rPr>
              <w:t>How to illustrate</w:t>
            </w:r>
          </w:p>
          <w:p w14:paraId="05F8D007" w14:textId="083A0C08" w:rsidR="009D3834" w:rsidRPr="00954368" w:rsidRDefault="009D3834">
            <w:pPr>
              <w:pStyle w:val="Body"/>
              <w:rPr>
                <w:i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Could use the flow chart from the FAQ.</w:t>
            </w:r>
          </w:p>
        </w:tc>
      </w:tr>
      <w:tr w:rsidR="009D3834" w14:paraId="42D08995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0BD8" w14:textId="4410267B" w:rsidR="009D3834" w:rsidRDefault="009D3834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If you want to read any more detail about the topics covered in these animations, please explore our “Everything else” section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7464B" w14:textId="239CF0AA" w:rsidR="009D3834" w:rsidRPr="00954368" w:rsidRDefault="009D3834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Slide showing everything else section</w:t>
            </w:r>
          </w:p>
        </w:tc>
      </w:tr>
      <w:tr w:rsidR="009D3834" w14:paraId="4843574B" w14:textId="77777777">
        <w:trPr>
          <w:trHeight w:val="243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8852" w14:textId="2828A365" w:rsidR="009D3834" w:rsidRDefault="009D3834" w:rsidP="009D3834">
            <w:pPr>
              <w:pStyle w:val="Body"/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 xml:space="preserve">Use the ”data” tab to explore a hospital’s recent results. 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9A9E" w14:textId="5A78C56A" w:rsidR="009D3834" w:rsidRDefault="009D3834">
            <w:pPr>
              <w:pStyle w:val="Body"/>
              <w:rPr>
                <w:rFonts w:ascii="Arial" w:hAnsi="Arial"/>
                <w:i/>
                <w:sz w:val="22"/>
                <w:szCs w:val="22"/>
                <w:lang w:val="en-US"/>
              </w:rPr>
            </w:pPr>
            <w:r>
              <w:rPr>
                <w:rFonts w:ascii="Arial" w:hAnsi="Arial"/>
                <w:i/>
                <w:sz w:val="22"/>
                <w:szCs w:val="22"/>
                <w:lang w:val="en-US"/>
              </w:rPr>
              <w:t>Slide showing data section (map)</w:t>
            </w:r>
          </w:p>
        </w:tc>
      </w:tr>
    </w:tbl>
    <w:p w14:paraId="5B404DBD" w14:textId="77777777" w:rsidR="009D62D1" w:rsidRDefault="009D62D1">
      <w:pPr>
        <w:pStyle w:val="Body"/>
        <w:widowControl w:val="0"/>
      </w:pPr>
    </w:p>
    <w:sectPr w:rsidR="009D62D1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Christina" w:date="2016-02-10T23:12:00Z" w:initials="C">
    <w:p w14:paraId="0E1C1B52" w14:textId="0443DA45" w:rsidR="000A6D37" w:rsidRDefault="000A6D37">
      <w:pPr>
        <w:pStyle w:val="CommentText"/>
      </w:pPr>
      <w:r>
        <w:rPr>
          <w:rStyle w:val="CommentReference"/>
        </w:rPr>
        <w:annotationRef/>
      </w:r>
      <w:r>
        <w:t xml:space="preserve">I think what’s relevant as that we have data on the children </w:t>
      </w:r>
      <w:r w:rsidR="00282398">
        <w:t xml:space="preserve">for that hospital… we are not describing here how </w:t>
      </w:r>
      <w:proofErr w:type="spellStart"/>
      <w:r w:rsidR="00282398">
        <w:t>PRAiS</w:t>
      </w:r>
      <w:proofErr w:type="spellEnd"/>
      <w:r w:rsidR="00282398">
        <w:t xml:space="preserve"> was developed. (</w:t>
      </w:r>
      <w:proofErr w:type="gramStart"/>
      <w:r w:rsidR="00282398">
        <w:t>or</w:t>
      </w:r>
      <w:proofErr w:type="gramEnd"/>
      <w:r w:rsidR="00282398">
        <w:t xml:space="preserve"> if we are, we need an extra slide!). It’s also not relevant for the predicted range that the survival is collected…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0B0BDA" w14:textId="77777777" w:rsidR="000809DE" w:rsidRDefault="000809DE">
      <w:r>
        <w:separator/>
      </w:r>
    </w:p>
  </w:endnote>
  <w:endnote w:type="continuationSeparator" w:id="0">
    <w:p w14:paraId="3BA3D677" w14:textId="77777777" w:rsidR="000809DE" w:rsidRDefault="00080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B4C8C" w14:textId="77777777" w:rsidR="00972D89" w:rsidRDefault="00972D89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4C56F" w14:textId="77777777" w:rsidR="000809DE" w:rsidRDefault="000809DE">
      <w:r>
        <w:separator/>
      </w:r>
    </w:p>
  </w:footnote>
  <w:footnote w:type="continuationSeparator" w:id="0">
    <w:p w14:paraId="69331850" w14:textId="77777777" w:rsidR="000809DE" w:rsidRDefault="000809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BD9D2F" w14:textId="77777777" w:rsidR="00972D89" w:rsidRDefault="00972D89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DAE"/>
    <w:multiLevelType w:val="hybridMultilevel"/>
    <w:tmpl w:val="B694FDB0"/>
    <w:numStyleLink w:val="ImportedStyle1"/>
  </w:abstractNum>
  <w:abstractNum w:abstractNumId="1">
    <w:nsid w:val="13960900"/>
    <w:multiLevelType w:val="hybridMultilevel"/>
    <w:tmpl w:val="8BCC82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C3E01"/>
    <w:multiLevelType w:val="hybridMultilevel"/>
    <w:tmpl w:val="B694FDB0"/>
    <w:styleLink w:val="ImportedStyle1"/>
    <w:lvl w:ilvl="0" w:tplc="DC1CA83A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7628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2831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D80B66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08F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A0CEE6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10F054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006C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7A3B12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D62D1"/>
    <w:rsid w:val="00011A1E"/>
    <w:rsid w:val="00042FCC"/>
    <w:rsid w:val="00052B98"/>
    <w:rsid w:val="000809DE"/>
    <w:rsid w:val="000A6D37"/>
    <w:rsid w:val="001B6701"/>
    <w:rsid w:val="00231E63"/>
    <w:rsid w:val="00282398"/>
    <w:rsid w:val="002D4657"/>
    <w:rsid w:val="0037216E"/>
    <w:rsid w:val="003A57AD"/>
    <w:rsid w:val="0043478B"/>
    <w:rsid w:val="00442E99"/>
    <w:rsid w:val="00544DA9"/>
    <w:rsid w:val="007D0DA2"/>
    <w:rsid w:val="007E32A9"/>
    <w:rsid w:val="00803591"/>
    <w:rsid w:val="008170BE"/>
    <w:rsid w:val="00866E10"/>
    <w:rsid w:val="008C6D07"/>
    <w:rsid w:val="00943BAF"/>
    <w:rsid w:val="00954368"/>
    <w:rsid w:val="00972D89"/>
    <w:rsid w:val="00972F05"/>
    <w:rsid w:val="009A1D29"/>
    <w:rsid w:val="009D3834"/>
    <w:rsid w:val="009D62D1"/>
    <w:rsid w:val="00B40D9C"/>
    <w:rsid w:val="00C33734"/>
    <w:rsid w:val="00C82E42"/>
    <w:rsid w:val="00C84563"/>
    <w:rsid w:val="00D14CF9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8F0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sid w:val="00011A1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A2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0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D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DA2"/>
    <w:rPr>
      <w:b/>
      <w:bCs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sid w:val="00011A1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DA2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D0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DA2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DA2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864</Words>
  <Characters>4929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Ormond Street Hospital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David Spiegelhalter</cp:lastModifiedBy>
  <cp:revision>2</cp:revision>
  <dcterms:created xsi:type="dcterms:W3CDTF">2016-03-07T18:11:00Z</dcterms:created>
  <dcterms:modified xsi:type="dcterms:W3CDTF">2016-03-07T18:11:00Z</dcterms:modified>
</cp:coreProperties>
</file>