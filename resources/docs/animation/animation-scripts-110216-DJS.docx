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2816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</w:p>
    <w:p w14:paraId="2E87BA0C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</w:p>
    <w:p w14:paraId="27F920F9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1</w:t>
      </w:r>
    </w:p>
    <w:p w14:paraId="1B72B64B" w14:textId="77777777" w:rsidR="009D62D1" w:rsidRPr="00052B98" w:rsidRDefault="009D62D1" w:rsidP="00052B98">
      <w:pPr>
        <w:rPr>
          <w:rFonts w:ascii="Arial" w:eastAsia="Arial" w:hAnsi="Arial" w:cs="Arial"/>
          <w:sz w:val="22"/>
          <w:szCs w:val="22"/>
        </w:rPr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6982E8F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19D0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0DBE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37216E" w14:paraId="2ECEF990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9188" w14:textId="317BA0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Some hospitals will treat children with more complex medical problems than other hospitals.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F223" w14:textId="1FDFB9D0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Two hospitals, different children… </w:t>
            </w:r>
          </w:p>
        </w:tc>
      </w:tr>
      <w:tr w:rsidR="0037216E" w14:paraId="0EC24BC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95BA" w14:textId="4EE1AB5E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We would not expect all hospitals to have the same survival rate as each other.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605" w14:textId="0FBF6602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survival rates above each hospital of (e.g.) 96% and 98%</w:t>
            </w:r>
          </w:p>
        </w:tc>
      </w:tr>
      <w:tr w:rsidR="0037216E" w14:paraId="3E0528CA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962C2" w14:textId="4841D2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It does not make sense to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simply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compare one hospital’s survival rate to another hospital’s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8304" w14:textId="42EC1A8B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Put survival rates on a balance and draw a big cross through it (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?!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)_</w:t>
            </w:r>
          </w:p>
        </w:tc>
      </w:tr>
      <w:tr w:rsidR="0037216E" w14:paraId="003644FF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7942" w14:textId="2023D082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Instead, we must compare a hospital’s survival rate to what we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would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expect for that hospital: its predicted range of survival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DCED" w14:textId="7A18FC74" w:rsidR="0037216E" w:rsidRDefault="0037216E" w:rsidP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Drop 98% survival and keep 96% survival rate and show a predicted range (but above the rate not over it).  </w:t>
            </w:r>
          </w:p>
        </w:tc>
      </w:tr>
      <w:tr w:rsidR="009D62D1" w14:paraId="693E206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6B39" w14:textId="379D7864" w:rsidR="009D62D1" w:rsidRDefault="00231E63" w:rsidP="000A6D37"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How can we predict a survival range for a hospital</w:t>
            </w:r>
            <w:del w:id="0" w:author="Christina" w:date="2016-02-10T23:02:00Z">
              <w:r w:rsidDel="000A6D37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 each year</w:delText>
              </w:r>
            </w:del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?</w:t>
            </w:r>
            <w:r w:rsidR="00052B98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14558" w14:textId="2F5A2231" w:rsidR="009D62D1" w:rsidRDefault="0037216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Empty screen and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draw hospital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6532649F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F8DA" w14:textId="7AE4538C" w:rsidR="009D62D1" w:rsidRDefault="00972F05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e look at the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children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the hospital 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has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treated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during the year.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935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draw arrivals at hospital</w:t>
            </w:r>
          </w:p>
        </w:tc>
      </w:tr>
      <w:tr w:rsidR="009D62D1" w14:paraId="0AE69B73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B220B" w14:textId="741ABED7" w:rsidR="009D62D1" w:rsidRDefault="00231E63" w:rsidP="00282398">
            <w:pPr>
              <w:pStyle w:val="Body"/>
            </w:pPr>
            <w:commentRangeStart w:id="1"/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NHS </w:t>
            </w:r>
            <w:del w:id="2" w:author="Christina" w:date="2016-02-10T23:08:00Z">
              <w:r w:rsidDel="000A6D37">
                <w:rPr>
                  <w:rFonts w:ascii="Arial" w:hAnsi="Arial"/>
                  <w:sz w:val="22"/>
                  <w:szCs w:val="22"/>
                  <w:lang w:val="en-US"/>
                </w:rPr>
                <w:delText>has collected 30 day survival data over many years</w:delText>
              </w:r>
            </w:del>
            <w:ins w:id="3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collects data on all children who have surgery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ins w:id="4" w:author="Christina" w:date="2016-02-10T23:13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which includes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recording </w:t>
            </w:r>
            <w:commentRangeEnd w:id="1"/>
            <w:r w:rsidR="000A6D37">
              <w:rPr>
                <w:rStyle w:val="CommentReference"/>
                <w:rFonts w:ascii="Times New Roman" w:eastAsia="Arial Unicode MS" w:hAnsi="Times New Roman" w:cs="Times New Roman"/>
                <w:color w:val="auto"/>
                <w:lang w:val="en-US"/>
              </w:rPr>
              <w:commentReference w:id="1"/>
            </w:r>
            <w:del w:id="5" w:author="Christina" w:date="2016-02-10T23:12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different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 xml:space="preserve"> risk factors such as age, weight, difficulty of the proposed surgery, </w:t>
            </w:r>
            <w:r w:rsidR="0037216E">
              <w:rPr>
                <w:rFonts w:ascii="Arial" w:hAnsi="Arial"/>
                <w:sz w:val="22"/>
                <w:szCs w:val="22"/>
                <w:lang w:val="en-US"/>
              </w:rPr>
              <w:t xml:space="preserve">diagnosis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and complicating conditions</w:t>
            </w:r>
            <w:ins w:id="6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EA9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data arrives on clipboard</w:t>
            </w:r>
          </w:p>
        </w:tc>
      </w:tr>
      <w:tr w:rsidR="009D62D1" w14:paraId="429CB310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3B68" w14:textId="0B988A83" w:rsidR="009D62D1" w:rsidRDefault="0037216E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A statistical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formula weighs up these risk factors for each case and calculates a</w:t>
            </w:r>
            <w:ins w:id="7" w:author="David Spiegelhalter" w:date="2016-02-23T12:48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 xml:space="preserve"> </w:t>
              </w:r>
            </w:ins>
            <w:del w:id="8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>chance of survival</w:t>
            </w:r>
            <w:del w:id="9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for each case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1DA33" w14:textId="0C7C8134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data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drops from the clipboard onto a balance, yielding an individual % number.</w:t>
            </w:r>
            <w:r w:rsidR="00442E99">
              <w:rPr>
                <w:rFonts w:ascii="Arial" w:hAnsi="Arial"/>
                <w:sz w:val="22"/>
                <w:szCs w:val="22"/>
                <w:lang w:val="en-US"/>
              </w:rPr>
              <w:t xml:space="preserve"> Would be good if we could see it go through the actual formula?</w:t>
            </w:r>
          </w:p>
        </w:tc>
      </w:tr>
      <w:tr w:rsidR="009D62D1" w14:paraId="493B64B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532B" w14:textId="1697AF3B" w:rsidR="009D62D1" w:rsidRDefault="00231E63" w:rsidP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</w:t>
            </w:r>
            <w:r w:rsidRPr="00052B98">
              <w:rPr>
                <w:rFonts w:ascii="Arial" w:hAnsi="Arial"/>
                <w:i/>
                <w:sz w:val="22"/>
                <w:szCs w:val="22"/>
                <w:lang w:val="en-US"/>
              </w:rPr>
              <w:t>Warning here? It isn’t sensible to use this percentage chance to guide individual decisions</w:t>
            </w:r>
            <w:r w:rsidR="00442E99">
              <w:rPr>
                <w:rFonts w:ascii="Arial" w:hAnsi="Arial"/>
                <w:i/>
                <w:sz w:val="22"/>
                <w:szCs w:val="22"/>
                <w:lang w:val="en-US"/>
              </w:rPr>
              <w:t>. A child’s clinical team will always have a much richer understanding for the child than a statistical formula!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50BE" w14:textId="04B1CB69" w:rsidR="009D62D1" w:rsidRDefault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WARNING: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Show single individual icon with %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and an X on</w:t>
            </w:r>
            <w:r w:rsidR="00972F05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one side and the clinical team around the bedside on the other.</w:t>
            </w:r>
          </w:p>
        </w:tc>
      </w:tr>
      <w:tr w:rsidR="009D62D1" w14:paraId="542DA6FC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66BA" w14:textId="281ECECC" w:rsidR="009D62D1" w:rsidRDefault="00282398" w:rsidP="00282398">
            <w:ins w:id="10" w:author="Christina" w:date="2016-02-10T23:14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Here’s an example. </w:t>
              </w:r>
            </w:ins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To make the numbers easy,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let’s </w:t>
            </w:r>
            <w:del w:id="11" w:author="Christina" w:date="2016-02-10T23:13:00Z">
              <w:r w:rsidR="00231E63" w:rsidDel="00282398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pretend </w:delText>
              </w:r>
            </w:del>
            <w:ins w:id="12" w:author="Christina" w:date="2016-02-10T23:13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suppose </w:t>
              </w:r>
            </w:ins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that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the hospital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does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exactly 100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heart operations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 the year. 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We calculate the chances of survival for each child after their operation using the statistical formula.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ACAA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100 icons and % values</w:t>
            </w:r>
          </w:p>
        </w:tc>
      </w:tr>
      <w:tr w:rsidR="009D62D1" w14:paraId="10CB03C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F858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5044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Grid of 100 kids with their numbers</w:t>
            </w:r>
          </w:p>
        </w:tc>
      </w:tr>
      <w:tr w:rsidR="009D62D1" w14:paraId="50D31AA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3F7B" w14:textId="71D6100D" w:rsidR="009D62D1" w:rsidRDefault="00D14CF9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lastRenderedPageBreak/>
              <w:t>We c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annot predict exactly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what will happen to these children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, and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sadly it is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very unlike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ly that they will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ALL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survive. A plausible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13" w:author="David Spiegelhalter" w:date="2016-02-23T12:49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“possible future”</w:delText>
              </w:r>
            </w:del>
            <w:ins w:id="14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way for things to turn out</w:t>
              </w:r>
            </w:ins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2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444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[show 2 fading out]</w:t>
            </w:r>
          </w:p>
        </w:tc>
      </w:tr>
      <w:tr w:rsidR="009D62D1" w14:paraId="3ACC60DE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270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giving a 98% survival rate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282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dot</w:t>
            </w:r>
          </w:p>
        </w:tc>
      </w:tr>
      <w:tr w:rsidR="009D62D1" w14:paraId="51896BE9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E742" w14:textId="376C4352" w:rsidR="009D62D1" w:rsidRDefault="00231E63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Given the chances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that have been calculated for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all these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patients, 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nother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15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</w:delText>
              </w:r>
            </w:del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plausible </w:t>
            </w:r>
            <w:ins w:id="16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re</w:t>
              </w:r>
            </w:ins>
            <w:del w:id="17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future”</w:delText>
              </w:r>
            </w:del>
            <w:ins w:id="18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sult</w:t>
              </w:r>
            </w:ins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these 100 children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3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BB2B" w14:textId="2E7A960F" w:rsidR="009D62D1" w:rsidRDefault="00231E63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fade different ones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972F05"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49CEBF9F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DBD43" w14:textId="04602C69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giving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97%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overall survival.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713B" w14:textId="77777777" w:rsidR="009D62D1" w:rsidRDefault="00052B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previous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dot fades, new one comes in</w:t>
            </w:r>
          </w:p>
        </w:tc>
      </w:tr>
      <w:tr w:rsidR="009D62D1" w14:paraId="22ED469F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12C7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1D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Repeat rapidly showing possible survival rates for the whole group.</w:t>
            </w:r>
          </w:p>
        </w:tc>
      </w:tr>
      <w:tr w:rsidR="009D62D1" w14:paraId="27293C03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F47E" w14:textId="7A4F4091" w:rsidR="009D62D1" w:rsidRDefault="00052B98" w:rsidP="00C845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When we take into account all the chances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 calculated by the formula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 it turns out that in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19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out of 20 of po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ssible future outcomes, the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overall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survival rate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 hospital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blue interval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– we call this the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43A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draw on interval, show occasional dot outside</w:t>
            </w:r>
          </w:p>
        </w:tc>
      </w:tr>
      <w:tr w:rsidR="009D62D1" w14:paraId="26958593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00A04" w14:textId="321ADF3A" w:rsidR="009D62D1" w:rsidRDefault="00231E63" w:rsidP="002823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In 998 out of 1000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19" w:author="Christina" w:date="2016-02-10T23:14:00Z">
              <w:r w:rsidR="00052B98" w:rsidDel="00282398">
                <w:rPr>
                  <w:rFonts w:ascii="Arial" w:hAnsi="Arial"/>
                  <w:sz w:val="22"/>
                  <w:szCs w:val="22"/>
                  <w:lang w:val="en-US"/>
                </w:rPr>
                <w:delText>times</w:delText>
              </w:r>
            </w:del>
            <w:ins w:id="20" w:author="Christina" w:date="2016-02-10T23:14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>possible outcomes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we expect it to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lies in this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wider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interval.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We call this the extended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D2DDE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[al</w:t>
            </w:r>
            <w:r w:rsidR="00D14CF9">
              <w:rPr>
                <w:rFonts w:ascii="Arial" w:hAnsi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dots lie inside]</w:t>
            </w:r>
          </w:p>
        </w:tc>
      </w:tr>
      <w:tr w:rsidR="007E32A9" w:rsidRPr="00011A1E" w14:paraId="5693592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67EE" w14:textId="34F9DC33" w:rsidR="007E32A9" w:rsidRDefault="007E32A9" w:rsidP="00042FCC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a hospital does few operations, </w:t>
            </w:r>
            <w:del w:id="21" w:author="David Spiegelhalter" w:date="2016-02-23T12:50:00Z">
              <w:r w:rsidDel="00042FCC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chance </w:delText>
              </w:r>
            </w:del>
            <w:ins w:id="22" w:author="David Spiegelhalter" w:date="2016-02-23T12:50:00Z">
              <w:r w:rsidR="00042FCC">
                <w:rPr>
                  <w:rFonts w:ascii="Arial" w:hAnsi="Arial"/>
                  <w:sz w:val="22"/>
                  <w:szCs w:val="22"/>
                  <w:lang w:val="en-US"/>
                </w:rPr>
                <w:t>unforeseeable</w:t>
              </w:r>
              <w:bookmarkStart w:id="23" w:name="_GoBack"/>
              <w:bookmarkEnd w:id="23"/>
              <w:r w:rsidR="00042FCC">
                <w:rPr>
                  <w:rFonts w:ascii="Arial" w:hAnsi="Arial"/>
                  <w:sz w:val="22"/>
                  <w:szCs w:val="22"/>
                  <w:lang w:val="en-US"/>
                </w:rPr>
                <w:t xml:space="preserve">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factors have a bigger influence 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on  the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overall </w:t>
            </w:r>
            <w:r w:rsidR="00FE3853">
              <w:rPr>
                <w:rFonts w:ascii="Arial" w:hAnsi="Arial"/>
                <w:sz w:val="22"/>
                <w:szCs w:val="22"/>
                <w:lang w:val="en-US"/>
              </w:rPr>
              <w:t>survival</w:t>
            </w:r>
            <w:ins w:id="24" w:author="Christina" w:date="2016-02-10T23:16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 rate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and so it has a wider predicted range than a hospital that does many operations,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FBBD" w14:textId="19629C1A" w:rsidR="007E32A9" w:rsidRDefault="007E32A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Compare two hospitals that do few and many operations</w:t>
            </w:r>
          </w:p>
        </w:tc>
      </w:tr>
      <w:tr w:rsidR="002D4657" w:rsidRPr="00011A1E" w14:paraId="0561CABD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6202A" w14:textId="69431716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predicted range depends only the children treated by a hospital that year. Different hospitals will always have different predicted ranges since they treat different children.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D26F" w14:textId="3103612F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Return to the two hospitals from the beginning. </w:t>
            </w:r>
          </w:p>
        </w:tc>
      </w:tr>
      <w:tr w:rsidR="007E32A9" w:rsidRPr="00011A1E" w14:paraId="7A8AFEB7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D851" w14:textId="0B5B2074" w:rsidR="007E32A9" w:rsidRPr="00011A1E" w:rsidRDefault="007E32A9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one hospital has a lower predicted range than another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it is only because it treated children with more compl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ex medical problems over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that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period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77F7" w14:textId="41F8C846" w:rsidR="007E32A9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two hospitals from above slide and show their predicted ranges (one lower than the other). </w:t>
            </w:r>
          </w:p>
        </w:tc>
      </w:tr>
      <w:tr w:rsidR="002D4657" w:rsidRPr="00011A1E" w14:paraId="33CB3BF3" w14:textId="77777777" w:rsidTr="003A57AD">
        <w:trPr>
          <w:trHeight w:val="57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70BD" w14:textId="524311AF" w:rsidR="002D4657" w:rsidRDefault="002D4657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In this example, there is no reason to believe that either hospital has higher chances of survival than the other.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D35B" w14:textId="6F40412C" w:rsidR="002D4657" w:rsidDel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Add in the 96% and 98% survival</w:t>
            </w:r>
            <w:del w:id="25" w:author="Christina" w:date="2016-02-10T23:16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’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>s on top of the predicted ranges in roughly the same place (middle?)</w:t>
            </w:r>
          </w:p>
        </w:tc>
      </w:tr>
    </w:tbl>
    <w:p w14:paraId="07AC5020" w14:textId="77777777" w:rsidR="009D62D1" w:rsidRPr="00282398" w:rsidRDefault="009D62D1">
      <w:pPr>
        <w:pStyle w:val="Body"/>
        <w:widowControl w:val="0"/>
        <w:rPr>
          <w:rFonts w:ascii="Arial" w:eastAsia="Arial" w:hAnsi="Arial" w:cs="Arial"/>
          <w:sz w:val="22"/>
          <w:szCs w:val="22"/>
          <w:lang w:val="en-US"/>
          <w:rPrChange w:id="26" w:author="Christina" w:date="2016-02-10T23:16:00Z">
            <w:rPr>
              <w:rFonts w:ascii="Arial" w:eastAsia="Arial" w:hAnsi="Arial" w:cs="Arial"/>
              <w:sz w:val="22"/>
              <w:szCs w:val="22"/>
            </w:rPr>
          </w:rPrChange>
        </w:rPr>
      </w:pPr>
    </w:p>
    <w:p w14:paraId="788A8223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74AF607D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07158B48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2</w:t>
      </w:r>
    </w:p>
    <w:p w14:paraId="608D03F9" w14:textId="77777777" w:rsidR="009D62D1" w:rsidRDefault="009D62D1">
      <w:pPr>
        <w:pStyle w:val="Body"/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73096EA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57DA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0B5B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9D62D1" w14:paraId="1CF9C313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2F1E" w14:textId="169CB493" w:rsidR="009D62D1" w:rsidRPr="001B6701" w:rsidRDefault="00011A1E" w:rsidP="002D46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lastRenderedPageBreak/>
              <w:t xml:space="preserve">Remember that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we would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expect a hospital’s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observed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survival rate to be within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 expected range on 19 out of 20 occasions, if the hospital really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ere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performing as predicted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by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statistical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formula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6BE3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review</w:t>
            </w:r>
          </w:p>
        </w:tc>
      </w:tr>
      <w:tr w:rsidR="009D62D1" w14:paraId="3030FDB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D810D" w14:textId="15A60C79" w:rsidR="009D62D1" w:rsidRDefault="00011A1E" w:rsidP="00972D8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we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actually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count up the outcomes after 3 years, we find the </w:t>
            </w:r>
            <w:r w:rsidRPr="00972D89">
              <w:rPr>
                <w:rFonts w:ascii="Arial" w:hAnsi="Arial"/>
                <w:i/>
                <w:sz w:val="22"/>
                <w:szCs w:val="22"/>
                <w:lang w:val="en-US"/>
              </w:rPr>
              <w:t>observed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survival rate.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9EB2" w14:textId="061EE68D" w:rsidR="009D62D1" w:rsidRDefault="00011A1E" w:rsidP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Maybe show the 100 cases, but this time make it clear this is the actual outcome?  </w:t>
            </w:r>
          </w:p>
        </w:tc>
      </w:tr>
      <w:tr w:rsidR="009D62D1" w14:paraId="70C9B0C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04CA" w14:textId="2F4B56AA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How do we interpret this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9E03" w14:textId="332B4803" w:rsidR="009D62D1" w:rsidRDefault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Produces a very different style of dot than those shown for ‘possible futures’</w:t>
            </w:r>
          </w:p>
        </w:tc>
      </w:tr>
      <w:tr w:rsidR="009D62D1" w14:paraId="606F743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C9E3" w14:textId="14C83582" w:rsidR="009D62D1" w:rsidRDefault="009A1D29" w:rsidP="0043478B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the dot representing the observed survival rate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b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>lue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area, then </w:t>
            </w:r>
            <w:r w:rsidR="00231E63">
              <w:rPr>
                <w:rFonts w:ascii="Arial" w:hAnsi="Arial" w:cs="Arial"/>
                <w:sz w:val="22"/>
                <w:szCs w:val="22"/>
              </w:rPr>
              <w:t>t</w:t>
            </w:r>
            <w:r w:rsidR="00231E63" w:rsidRPr="00B76851">
              <w:rPr>
                <w:rFonts w:ascii="Arial" w:hAnsi="Arial" w:cs="Arial"/>
                <w:sz w:val="22"/>
                <w:szCs w:val="22"/>
              </w:rPr>
              <w:t>here is no evidence that the hospital’s survival rate is different from what is predicted</w:t>
            </w:r>
            <w:r w:rsidR="00231E6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C0FC" w14:textId="3D0E3D51" w:rsidR="009D62D1" w:rsidRPr="00231E63" w:rsidRDefault="00231E63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 w:rsidRPr="00231E63">
              <w:rPr>
                <w:rFonts w:ascii="Arial" w:hAnsi="Arial"/>
                <w:sz w:val="22"/>
                <w:szCs w:val="22"/>
                <w:lang w:val="en-US"/>
              </w:rPr>
              <w:t>Dot in blue range, kept still</w:t>
            </w:r>
          </w:p>
        </w:tc>
      </w:tr>
      <w:tr w:rsidR="009D62D1" w14:paraId="43D3F46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B2932" w14:textId="16106F14" w:rsidR="009D62D1" w:rsidRPr="003A57AD" w:rsidRDefault="00231E63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>observed survival rate turns out to lie in the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light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 xml:space="preserve"> area, this means there is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>some</w:t>
            </w:r>
            <w:r w:rsidR="00972D89" w:rsidRPr="009A1D29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evidence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>the chances of survival in the hospital are different from that p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 xml:space="preserve">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1F42" w14:textId="115A06CA" w:rsidR="009D62D1" w:rsidRDefault="00231E63">
            <w:r w:rsidRPr="00972D89">
              <w:rPr>
                <w:rFonts w:ascii="Arial" w:hAnsi="Arial"/>
                <w:iCs/>
                <w:sz w:val="22"/>
                <w:szCs w:val="22"/>
              </w:rPr>
              <w:t>Don’t move</w:t>
            </w:r>
            <w:r>
              <w:rPr>
                <w:rFonts w:ascii="Arial" w:hAnsi="Arial"/>
                <w:sz w:val="22"/>
                <w:szCs w:val="22"/>
              </w:rPr>
              <w:t xml:space="preserve"> dot. Use different pretend hospital</w:t>
            </w:r>
            <w:r w:rsidR="00972D89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954368" w14:paraId="1EBB860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2F911" w14:textId="5E37CEC8" w:rsidR="00954368" w:rsidRDefault="00954368" w:rsidP="009D38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observed survival rate turns out to lie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>outside either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blue area, this means there is strong evidence that the chances of survival in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hospital are different from that predicted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9D41F" w14:textId="6F4A5D84" w:rsidR="00954368" w:rsidRDefault="0095436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New dot outside extended range</w:t>
            </w:r>
          </w:p>
        </w:tc>
      </w:tr>
      <w:tr w:rsidR="009D62D1" w14:paraId="3551530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6913" w14:textId="619D35FD" w:rsidR="009D62D1" w:rsidRDefault="00231E63" w:rsidP="00C337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If a hospital’s observed survival rate is outside its predicted range, then the national audit body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and the 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hos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pital work together to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check the data and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take any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appropriate actions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72C1" w14:textId="77777777" w:rsidR="009D62D1" w:rsidRDefault="00231E63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54368"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>How to illustrate</w:t>
            </w:r>
          </w:p>
          <w:p w14:paraId="05F8D007" w14:textId="083A0C08" w:rsidR="009D3834" w:rsidRPr="00954368" w:rsidRDefault="009D3834">
            <w:pPr>
              <w:pStyle w:val="Body"/>
              <w:rPr>
                <w:i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Could use the flow chart from the FAQ.</w:t>
            </w:r>
          </w:p>
        </w:tc>
      </w:tr>
      <w:tr w:rsidR="009D3834" w14:paraId="42D08995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0BD8" w14:textId="4410267B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you want to read any more detail about the topics covered in these animations, please explore our “Everything else” section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464B" w14:textId="239CF0AA" w:rsidR="009D3834" w:rsidRPr="00954368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everything else section</w:t>
            </w:r>
          </w:p>
        </w:tc>
      </w:tr>
      <w:tr w:rsidR="009D3834" w14:paraId="4843574B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8852" w14:textId="2828A365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”data” tab to explore a hospital’s recent results.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9A9E" w14:textId="5A78C56A" w:rsidR="009D3834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data section (map)</w:t>
            </w:r>
          </w:p>
        </w:tc>
      </w:tr>
    </w:tbl>
    <w:p w14:paraId="5B404DBD" w14:textId="77777777" w:rsidR="009D62D1" w:rsidRDefault="009D62D1">
      <w:pPr>
        <w:pStyle w:val="Body"/>
        <w:widowControl w:val="0"/>
      </w:pPr>
    </w:p>
    <w:sectPr w:rsidR="009D62D1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ina" w:date="2016-02-10T23:12:00Z" w:initials="C">
    <w:p w14:paraId="0E1C1B52" w14:textId="0443DA45" w:rsidR="000A6D37" w:rsidRDefault="000A6D37">
      <w:pPr>
        <w:pStyle w:val="CommentText"/>
      </w:pPr>
      <w:r>
        <w:rPr>
          <w:rStyle w:val="CommentReference"/>
        </w:rPr>
        <w:annotationRef/>
      </w:r>
      <w:r>
        <w:t xml:space="preserve">I think what’s relevant as that we have data on the children </w:t>
      </w:r>
      <w:r w:rsidR="00282398">
        <w:t xml:space="preserve">for that hospital… we are not describing here how </w:t>
      </w:r>
      <w:proofErr w:type="spellStart"/>
      <w:r w:rsidR="00282398">
        <w:t>PRAiS</w:t>
      </w:r>
      <w:proofErr w:type="spellEnd"/>
      <w:r w:rsidR="00282398">
        <w:t xml:space="preserve"> was developed. (</w:t>
      </w:r>
      <w:proofErr w:type="gramStart"/>
      <w:r w:rsidR="00282398">
        <w:t>or</w:t>
      </w:r>
      <w:proofErr w:type="gramEnd"/>
      <w:r w:rsidR="00282398">
        <w:t xml:space="preserve"> if we are, we need an extra slide!). It’s also not relevant for the predicted range that the survival is collected…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B0BDA" w14:textId="77777777" w:rsidR="000809DE" w:rsidRDefault="000809DE">
      <w:r>
        <w:separator/>
      </w:r>
    </w:p>
  </w:endnote>
  <w:endnote w:type="continuationSeparator" w:id="0">
    <w:p w14:paraId="3BA3D677" w14:textId="77777777" w:rsidR="000809DE" w:rsidRDefault="0008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4C8C" w14:textId="77777777" w:rsidR="00972D89" w:rsidRDefault="00972D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4C56F" w14:textId="77777777" w:rsidR="000809DE" w:rsidRDefault="000809DE">
      <w:r>
        <w:separator/>
      </w:r>
    </w:p>
  </w:footnote>
  <w:footnote w:type="continuationSeparator" w:id="0">
    <w:p w14:paraId="69331850" w14:textId="77777777" w:rsidR="000809DE" w:rsidRDefault="00080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D9D2F" w14:textId="77777777" w:rsidR="00972D89" w:rsidRDefault="00972D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DAE"/>
    <w:multiLevelType w:val="hybridMultilevel"/>
    <w:tmpl w:val="B694FDB0"/>
    <w:numStyleLink w:val="ImportedStyle1"/>
  </w:abstractNum>
  <w:abstractNum w:abstractNumId="1">
    <w:nsid w:val="13960900"/>
    <w:multiLevelType w:val="hybridMultilevel"/>
    <w:tmpl w:val="8BCC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C3E01"/>
    <w:multiLevelType w:val="hybridMultilevel"/>
    <w:tmpl w:val="B694FDB0"/>
    <w:styleLink w:val="ImportedStyle1"/>
    <w:lvl w:ilvl="0" w:tplc="DC1CA83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762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2831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D80B6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08F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A0CE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10F05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006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7A3B1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62D1"/>
    <w:rsid w:val="00011A1E"/>
    <w:rsid w:val="00042FCC"/>
    <w:rsid w:val="00052B98"/>
    <w:rsid w:val="000809DE"/>
    <w:rsid w:val="000A6D37"/>
    <w:rsid w:val="001B6701"/>
    <w:rsid w:val="00231E63"/>
    <w:rsid w:val="00282398"/>
    <w:rsid w:val="002D4657"/>
    <w:rsid w:val="0037216E"/>
    <w:rsid w:val="003A57AD"/>
    <w:rsid w:val="0043478B"/>
    <w:rsid w:val="00442E99"/>
    <w:rsid w:val="007D0DA2"/>
    <w:rsid w:val="007E32A9"/>
    <w:rsid w:val="00803591"/>
    <w:rsid w:val="008170BE"/>
    <w:rsid w:val="00866E10"/>
    <w:rsid w:val="008C6D07"/>
    <w:rsid w:val="00943BAF"/>
    <w:rsid w:val="00954368"/>
    <w:rsid w:val="00972D89"/>
    <w:rsid w:val="00972F05"/>
    <w:rsid w:val="009A1D29"/>
    <w:rsid w:val="009D3834"/>
    <w:rsid w:val="009D62D1"/>
    <w:rsid w:val="00B40D9C"/>
    <w:rsid w:val="00C33734"/>
    <w:rsid w:val="00C82E42"/>
    <w:rsid w:val="00C84563"/>
    <w:rsid w:val="00D14CF9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F0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864</Words>
  <Characters>4929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David Spiegelhalter</cp:lastModifiedBy>
  <cp:revision>4</cp:revision>
  <dcterms:created xsi:type="dcterms:W3CDTF">2016-02-23T12:48:00Z</dcterms:created>
  <dcterms:modified xsi:type="dcterms:W3CDTF">2016-02-23T12:50:00Z</dcterms:modified>
</cp:coreProperties>
</file>