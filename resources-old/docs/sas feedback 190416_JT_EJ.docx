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B0CF8" w14:textId="77777777" w:rsidR="004008DF" w:rsidDel="007302A1" w:rsidRDefault="004008DF" w:rsidP="004008DF">
      <w:pPr>
        <w:spacing w:after="200"/>
        <w:rPr>
          <w:del w:id="0" w:author="Student" w:date="2016-04-21T11:08:00Z"/>
          <w:lang w:val="en-US"/>
        </w:rPr>
      </w:pPr>
      <w:del w:id="1" w:author="Student" w:date="2016-04-21T11:08:00Z">
        <w:r w:rsidDel="007302A1">
          <w:rPr>
            <w:lang w:val="en-US"/>
          </w:rPr>
          <w:delText>Two minute guide to how we present the results</w:delText>
        </w:r>
      </w:del>
    </w:p>
    <w:p w14:paraId="664D804D" w14:textId="77777777" w:rsidR="007302A1" w:rsidRDefault="007302A1" w:rsidP="004008DF">
      <w:pPr>
        <w:spacing w:after="200"/>
        <w:rPr>
          <w:ins w:id="2" w:author="Student" w:date="2016-04-21T11:09:00Z"/>
          <w:lang w:val="en-US"/>
        </w:rPr>
      </w:pPr>
      <w:ins w:id="3" w:author="Student" w:date="2016-04-21T11:09:00Z">
        <w:r>
          <w:rPr>
            <w:lang w:val="en-US"/>
          </w:rPr>
          <w:t xml:space="preserve">2 minute animation on what the </w:t>
        </w:r>
        <w:del w:id="4" w:author="Emily Jesper" w:date="2016-04-22T10:41:00Z">
          <w:r w:rsidDel="00BF2CFA">
            <w:rPr>
              <w:lang w:val="en-US"/>
            </w:rPr>
            <w:delText>results</w:delText>
          </w:r>
        </w:del>
      </w:ins>
      <w:ins w:id="5" w:author="Emily Jesper" w:date="2016-04-22T10:41:00Z">
        <w:r w:rsidR="00BF2CFA">
          <w:rPr>
            <w:lang w:val="en-US"/>
          </w:rPr>
          <w:t>data</w:t>
        </w:r>
      </w:ins>
      <w:ins w:id="6" w:author="Student" w:date="2016-04-21T11:09:00Z">
        <w:r>
          <w:rPr>
            <w:lang w:val="en-US"/>
          </w:rPr>
          <w:t xml:space="preserve"> mean </w:t>
        </w:r>
        <w:bookmarkStart w:id="7" w:name="_GoBack"/>
        <w:bookmarkEnd w:id="7"/>
      </w:ins>
    </w:p>
    <w:p w14:paraId="463FEDA1" w14:textId="77777777" w:rsidR="004008DF" w:rsidRPr="004008DF" w:rsidRDefault="007302A1" w:rsidP="004008DF">
      <w:pPr>
        <w:spacing w:after="200"/>
      </w:pPr>
      <w:commentRangeStart w:id="8"/>
      <w:ins w:id="9" w:author="Student" w:date="2016-04-21T11:10:00Z">
        <w:r>
          <w:t>Heart p</w:t>
        </w:r>
      </w:ins>
      <w:ins w:id="10" w:author="Student" w:date="2016-04-21T11:08:00Z">
        <w:r>
          <w:t xml:space="preserve">arents and </w:t>
        </w:r>
      </w:ins>
      <w:ins w:id="11" w:author="Student" w:date="2016-04-21T11:10:00Z">
        <w:r>
          <w:t xml:space="preserve">other </w:t>
        </w:r>
      </w:ins>
      <w:ins w:id="12" w:author="Student" w:date="2016-04-21T11:09:00Z">
        <w:r>
          <w:t>groups</w:t>
        </w:r>
      </w:ins>
      <w:ins w:id="13" w:author="Student" w:date="2016-04-21T11:10:00Z">
        <w:r>
          <w:t xml:space="preserve"> </w:t>
        </w:r>
      </w:ins>
      <w:ins w:id="14" w:author="Student" w:date="2016-04-21T11:08:00Z">
        <w:r>
          <w:t>w</w:t>
        </w:r>
      </w:ins>
      <w:ins w:id="15" w:author="Student" w:date="2016-04-21T11:34:00Z">
        <w:r w:rsidR="008517BB">
          <w:t xml:space="preserve">ho helped to develop </w:t>
        </w:r>
      </w:ins>
      <w:ins w:id="16" w:author="Student" w:date="2016-04-21T11:08:00Z">
        <w:r>
          <w:t xml:space="preserve">this website </w:t>
        </w:r>
        <w:r w:rsidR="008517BB">
          <w:t xml:space="preserve">found this 2 minute animation </w:t>
        </w:r>
      </w:ins>
      <w:ins w:id="17" w:author="Student" w:date="2016-04-21T11:34:00Z">
        <w:r w:rsidR="008517BB">
          <w:t xml:space="preserve">helpful </w:t>
        </w:r>
      </w:ins>
      <w:ins w:id="18" w:author="Student" w:date="2016-04-21T11:38:00Z">
        <w:r w:rsidR="006F7EE6">
          <w:t xml:space="preserve">for </w:t>
        </w:r>
      </w:ins>
      <w:ins w:id="19" w:author="Student" w:date="2016-04-21T11:34:00Z">
        <w:r w:rsidR="008517BB">
          <w:t xml:space="preserve">interpreting the data. </w:t>
        </w:r>
      </w:ins>
      <w:ins w:id="20" w:author="Student" w:date="2016-04-21T11:08:00Z">
        <w:r>
          <w:t xml:space="preserve"> </w:t>
        </w:r>
      </w:ins>
      <w:commentRangeEnd w:id="8"/>
      <w:ins w:id="21" w:author="Student" w:date="2016-04-21T11:35:00Z">
        <w:r w:rsidR="008517BB">
          <w:rPr>
            <w:rStyle w:val="CommentReference"/>
          </w:rPr>
          <w:commentReference w:id="8"/>
        </w:r>
      </w:ins>
    </w:p>
    <w:p w14:paraId="1D8C034C" w14:textId="77777777" w:rsidR="00274CCA" w:rsidRPr="00274CCA" w:rsidRDefault="00274CCA" w:rsidP="00274CCA">
      <w:pPr>
        <w:pStyle w:val="ListParagraph"/>
        <w:numPr>
          <w:ilvl w:val="0"/>
          <w:numId w:val="1"/>
        </w:numPr>
        <w:spacing w:after="200"/>
        <w:contextualSpacing w:val="0"/>
      </w:pPr>
      <w:r w:rsidRPr="00274CCA">
        <w:rPr>
          <w:lang w:val="en-US"/>
        </w:rPr>
        <w:t>How do we report what happened at a hospital?</w:t>
      </w:r>
    </w:p>
    <w:p w14:paraId="1F672ADE" w14:textId="77777777" w:rsidR="00BF2CFA" w:rsidRDefault="00274CCA" w:rsidP="00BF2CFA">
      <w:pPr>
        <w:pStyle w:val="CommentText"/>
        <w:rPr>
          <w:ins w:id="22" w:author="Emily Jesper" w:date="2016-04-22T10:42:00Z"/>
        </w:rPr>
      </w:pPr>
      <w:r w:rsidRPr="00274CCA">
        <w:rPr>
          <w:lang w:val="en-US"/>
        </w:rPr>
        <w:t>Over a 3 year period, we</w:t>
      </w:r>
      <w:del w:id="23" w:author="Emily Jesper" w:date="2016-04-22T10:42:00Z">
        <w:r w:rsidRPr="00274CCA" w:rsidDel="00BF2CFA">
          <w:rPr>
            <w:lang w:val="en-US"/>
          </w:rPr>
          <w:delText xml:space="preserve"> calculate the proportion of children treated at the hospital who survived to at least 30 days after their surgery: the survival rate.</w:delText>
        </w:r>
      </w:del>
      <w:ins w:id="24" w:author="Emily Jesper" w:date="2016-04-22T10:42:00Z">
        <w:r w:rsidR="00BF2CFA">
          <w:t xml:space="preserve"> the hospital's survival rate. This is the proportion of children treated at the hospital who survived to at least 30 days after their surgery.</w:t>
        </w:r>
      </w:ins>
    </w:p>
    <w:p w14:paraId="53E43939" w14:textId="77777777" w:rsidR="00274CCA" w:rsidRPr="00274CCA" w:rsidRDefault="00274CCA" w:rsidP="00274CCA">
      <w:pPr>
        <w:pStyle w:val="ListParagraph"/>
        <w:numPr>
          <w:ilvl w:val="0"/>
          <w:numId w:val="1"/>
        </w:numPr>
        <w:spacing w:after="200"/>
        <w:contextualSpacing w:val="0"/>
      </w:pPr>
    </w:p>
    <w:p w14:paraId="757430D9" w14:textId="77777777" w:rsidR="00274CCA" w:rsidRPr="00274CCA" w:rsidRDefault="00274CCA" w:rsidP="00274CCA">
      <w:pPr>
        <w:pStyle w:val="ListParagraph"/>
        <w:numPr>
          <w:ilvl w:val="0"/>
          <w:numId w:val="1"/>
        </w:numPr>
        <w:spacing w:after="200"/>
        <w:contextualSpacing w:val="0"/>
      </w:pPr>
      <w:r w:rsidRPr="00274CCA">
        <w:t>As some hospitals will treat children with more complex medical problems than other hospitals…</w:t>
      </w:r>
    </w:p>
    <w:p w14:paraId="0582D951" w14:textId="77777777" w:rsidR="00274CCA" w:rsidRPr="00274CCA" w:rsidRDefault="00274CCA" w:rsidP="00274CCA">
      <w:pPr>
        <w:pStyle w:val="ListParagraph"/>
        <w:numPr>
          <w:ilvl w:val="0"/>
          <w:numId w:val="1"/>
        </w:numPr>
        <w:spacing w:after="200"/>
        <w:contextualSpacing w:val="0"/>
      </w:pPr>
      <w:r w:rsidRPr="00274CCA">
        <w:t>…we would not expect all hospitals to have the same survival rate</w:t>
      </w:r>
    </w:p>
    <w:p w14:paraId="07D79BDF" w14:textId="77777777" w:rsidR="00274CCA" w:rsidRPr="00274CCA" w:rsidRDefault="00274CCA" w:rsidP="00274CCA">
      <w:pPr>
        <w:pStyle w:val="ListParagraph"/>
        <w:numPr>
          <w:ilvl w:val="0"/>
          <w:numId w:val="1"/>
        </w:numPr>
        <w:spacing w:after="200"/>
        <w:contextualSpacing w:val="0"/>
      </w:pPr>
      <w:r w:rsidRPr="00274CCA">
        <w:t>So it doesn’t make sense to simply compare one hospital’s survival rate to another’s.</w:t>
      </w:r>
    </w:p>
    <w:p w14:paraId="75836A43" w14:textId="77777777" w:rsidR="00274CCA" w:rsidRPr="00274CCA" w:rsidRDefault="00274CCA" w:rsidP="00274CCA">
      <w:pPr>
        <w:pStyle w:val="ListParagraph"/>
        <w:numPr>
          <w:ilvl w:val="0"/>
          <w:numId w:val="1"/>
        </w:numPr>
        <w:spacing w:after="200"/>
        <w:contextualSpacing w:val="0"/>
      </w:pPr>
      <w:r w:rsidRPr="00274CCA">
        <w:t xml:space="preserve">Instead, we use </w:t>
      </w:r>
      <w:ins w:id="25" w:author="Student" w:date="2016-04-21T11:08:00Z">
        <w:r w:rsidR="007302A1">
          <w:t xml:space="preserve">a </w:t>
        </w:r>
      </w:ins>
      <w:del w:id="26" w:author="Student" w:date="2016-04-21T11:08:00Z">
        <w:r w:rsidRPr="00274CCA" w:rsidDel="007302A1">
          <w:delText>the</w:delText>
        </w:r>
      </w:del>
      <w:r w:rsidRPr="00274CCA">
        <w:t xml:space="preserve"> statistical formula to calculate </w:t>
      </w:r>
      <w:r w:rsidRPr="00274CCA">
        <w:rPr>
          <w:b/>
          <w:bCs/>
        </w:rPr>
        <w:t>the predicted range of survival</w:t>
      </w:r>
      <w:r w:rsidRPr="00274CCA">
        <w:t xml:space="preserve"> for the children that hospital has treated</w:t>
      </w:r>
      <w:ins w:id="27" w:author="Student" w:date="2016-04-21T11:39:00Z">
        <w:r w:rsidR="006F7EE6">
          <w:t xml:space="preserve">. This </w:t>
        </w:r>
      </w:ins>
      <w:del w:id="28" w:author="Student" w:date="2016-04-21T11:39:00Z">
        <w:r w:rsidRPr="00274CCA" w:rsidDel="006F7EE6">
          <w:delText>, which</w:delText>
        </w:r>
      </w:del>
      <w:r w:rsidRPr="00274CCA">
        <w:t xml:space="preserve"> depends </w:t>
      </w:r>
      <w:r w:rsidRPr="00274CCA">
        <w:rPr>
          <w:b/>
          <w:bCs/>
        </w:rPr>
        <w:t>only</w:t>
      </w:r>
      <w:r w:rsidRPr="00274CCA">
        <w:t xml:space="preserve"> on the complexity of the medical problems of those children</w:t>
      </w:r>
    </w:p>
    <w:p w14:paraId="4D908BA4" w14:textId="77777777" w:rsidR="00274CCA" w:rsidRPr="00274CCA" w:rsidRDefault="00274CCA" w:rsidP="00274CCA">
      <w:pPr>
        <w:pStyle w:val="ListParagraph"/>
        <w:numPr>
          <w:ilvl w:val="0"/>
          <w:numId w:val="1"/>
        </w:numPr>
        <w:spacing w:after="200"/>
        <w:contextualSpacing w:val="0"/>
      </w:pPr>
      <w:r w:rsidRPr="00274CCA">
        <w:t xml:space="preserve">We then compare a hospital’s survival rate to its predicted range </w:t>
      </w:r>
    </w:p>
    <w:p w14:paraId="3D4A03CC" w14:textId="77777777" w:rsidR="00274CCA" w:rsidRPr="00274CCA" w:rsidRDefault="00274CCA" w:rsidP="00274CCA">
      <w:pPr>
        <w:pStyle w:val="ListParagraph"/>
        <w:numPr>
          <w:ilvl w:val="0"/>
          <w:numId w:val="1"/>
        </w:numPr>
        <w:spacing w:after="200"/>
        <w:contextualSpacing w:val="0"/>
      </w:pPr>
      <w:r w:rsidRPr="00274CCA">
        <w:rPr>
          <w:lang w:val="en-US"/>
        </w:rPr>
        <w:t>How do we interpret this</w:t>
      </w:r>
      <w:ins w:id="29" w:author="Student" w:date="2016-04-21T11:14:00Z">
        <w:r w:rsidR="007302A1">
          <w:rPr>
            <w:lang w:val="en-US"/>
          </w:rPr>
          <w:t xml:space="preserve"> comparison</w:t>
        </w:r>
      </w:ins>
      <w:r w:rsidRPr="00274CCA">
        <w:rPr>
          <w:lang w:val="en-US"/>
        </w:rPr>
        <w:t>?</w:t>
      </w:r>
    </w:p>
    <w:p w14:paraId="5B806E31" w14:textId="77777777" w:rsidR="00274CCA" w:rsidRPr="00274CCA" w:rsidRDefault="00274CCA" w:rsidP="00274CCA">
      <w:pPr>
        <w:pStyle w:val="ListParagraph"/>
        <w:numPr>
          <w:ilvl w:val="0"/>
          <w:numId w:val="1"/>
        </w:numPr>
        <w:spacing w:after="200"/>
        <w:contextualSpacing w:val="0"/>
      </w:pPr>
      <w:r w:rsidRPr="00274CCA">
        <w:rPr>
          <w:lang w:val="en-US"/>
        </w:rPr>
        <w:t xml:space="preserve">If the survival rate lies in the dark blue area (the predicted range), then there is </w:t>
      </w:r>
      <w:r w:rsidRPr="00274CCA">
        <w:rPr>
          <w:b/>
          <w:bCs/>
          <w:lang w:val="en-US"/>
        </w:rPr>
        <w:t>no</w:t>
      </w:r>
      <w:r w:rsidRPr="00274CCA">
        <w:rPr>
          <w:lang w:val="en-US"/>
        </w:rPr>
        <w:t xml:space="preserve"> evidence that</w:t>
      </w:r>
      <w:del w:id="30" w:author="Emily Jesper" w:date="2016-04-22T10:44:00Z">
        <w:r w:rsidRPr="00274CCA" w:rsidDel="00BF2CFA">
          <w:rPr>
            <w:lang w:val="en-US"/>
          </w:rPr>
          <w:delText xml:space="preserve"> </w:delText>
        </w:r>
      </w:del>
      <w:r w:rsidRPr="00274CCA">
        <w:rPr>
          <w:lang w:val="en-US"/>
        </w:rPr>
        <w:t xml:space="preserve"> the chances of survival of children at that hospital are different from what is predicted.</w:t>
      </w:r>
    </w:p>
    <w:p w14:paraId="691039C5" w14:textId="77777777" w:rsidR="00274CCA" w:rsidRPr="00274CCA" w:rsidRDefault="00274CCA" w:rsidP="00274CCA">
      <w:pPr>
        <w:pStyle w:val="ListParagraph"/>
        <w:numPr>
          <w:ilvl w:val="0"/>
          <w:numId w:val="1"/>
        </w:numPr>
        <w:spacing w:after="200"/>
        <w:contextualSpacing w:val="0"/>
      </w:pPr>
      <w:r w:rsidRPr="00274CCA">
        <w:rPr>
          <w:lang w:val="en-US"/>
        </w:rPr>
        <w:t xml:space="preserve">If </w:t>
      </w:r>
      <w:r w:rsidR="00AD03B6">
        <w:rPr>
          <w:lang w:val="en-US"/>
        </w:rPr>
        <w:t>the</w:t>
      </w:r>
      <w:r w:rsidRPr="00274CCA">
        <w:rPr>
          <w:lang w:val="en-US"/>
        </w:rPr>
        <w:t xml:space="preserve"> survival rate turns out to lie in the light blue area</w:t>
      </w:r>
      <w:ins w:id="31" w:author="Student" w:date="2016-04-21T11:24:00Z">
        <w:r w:rsidR="007D0030">
          <w:rPr>
            <w:lang w:val="en-US"/>
          </w:rPr>
          <w:t xml:space="preserve"> (the extended predicted range)</w:t>
        </w:r>
      </w:ins>
      <w:r w:rsidRPr="00274CCA">
        <w:rPr>
          <w:lang w:val="en-US"/>
        </w:rPr>
        <w:t xml:space="preserve">, this means there is </w:t>
      </w:r>
      <w:r w:rsidRPr="00274CCA">
        <w:rPr>
          <w:b/>
          <w:bCs/>
          <w:lang w:val="en-US"/>
        </w:rPr>
        <w:t>some</w:t>
      </w:r>
      <w:r w:rsidRPr="00274CCA">
        <w:rPr>
          <w:i/>
          <w:iCs/>
          <w:lang w:val="en-US"/>
        </w:rPr>
        <w:t xml:space="preserve"> </w:t>
      </w:r>
      <w:r w:rsidRPr="00274CCA">
        <w:rPr>
          <w:lang w:val="en-US"/>
        </w:rPr>
        <w:t xml:space="preserve">evidence that the chances of survival </w:t>
      </w:r>
      <w:r w:rsidR="00AD03B6">
        <w:rPr>
          <w:lang w:val="en-US"/>
        </w:rPr>
        <w:t xml:space="preserve">at that hospital </w:t>
      </w:r>
      <w:r w:rsidRPr="00274CCA">
        <w:rPr>
          <w:lang w:val="en-US"/>
        </w:rPr>
        <w:t>are different from that predicted by the formula.</w:t>
      </w:r>
      <w:commentRangeStart w:id="32"/>
      <w:r w:rsidRPr="00274CCA">
        <w:rPr>
          <w:lang w:val="en-US"/>
        </w:rPr>
        <w:t xml:space="preserve"> </w:t>
      </w:r>
      <w:commentRangeEnd w:id="32"/>
      <w:r w:rsidR="00CE211B">
        <w:rPr>
          <w:rStyle w:val="CommentReference"/>
        </w:rPr>
        <w:commentReference w:id="32"/>
      </w:r>
    </w:p>
    <w:p w14:paraId="2E8530F4" w14:textId="77777777" w:rsidR="00274CCA" w:rsidRPr="00274CCA" w:rsidRDefault="00274CCA" w:rsidP="00274CCA">
      <w:pPr>
        <w:pStyle w:val="ListParagraph"/>
        <w:numPr>
          <w:ilvl w:val="0"/>
          <w:numId w:val="1"/>
        </w:numPr>
        <w:spacing w:after="200"/>
        <w:contextualSpacing w:val="0"/>
      </w:pPr>
      <w:r w:rsidRPr="00274CCA">
        <w:rPr>
          <w:lang w:val="en-US"/>
        </w:rPr>
        <w:t xml:space="preserve">If the survival rate turns out to lie outside either blue area, this means that there is </w:t>
      </w:r>
      <w:r w:rsidRPr="00274CCA">
        <w:rPr>
          <w:b/>
          <w:bCs/>
          <w:lang w:val="en-US"/>
        </w:rPr>
        <w:t>strong</w:t>
      </w:r>
      <w:r w:rsidRPr="00274CCA">
        <w:rPr>
          <w:lang w:val="en-US"/>
        </w:rPr>
        <w:t xml:space="preserve"> evidence that the chances of survival </w:t>
      </w:r>
      <w:r w:rsidR="00AD03B6">
        <w:rPr>
          <w:lang w:val="en-US"/>
        </w:rPr>
        <w:t>at</w:t>
      </w:r>
      <w:r w:rsidRPr="00274CCA">
        <w:rPr>
          <w:lang w:val="en-US"/>
        </w:rPr>
        <w:t xml:space="preserve"> that hospital are different from that predicted by the formula</w:t>
      </w:r>
      <w:commentRangeStart w:id="33"/>
      <w:r w:rsidRPr="00274CCA">
        <w:rPr>
          <w:lang w:val="en-US"/>
        </w:rPr>
        <w:t>.</w:t>
      </w:r>
      <w:commentRangeEnd w:id="33"/>
      <w:r w:rsidR="00B137CE">
        <w:rPr>
          <w:rStyle w:val="CommentReference"/>
        </w:rPr>
        <w:commentReference w:id="33"/>
      </w:r>
    </w:p>
    <w:p w14:paraId="46B3DA2E" w14:textId="77777777" w:rsidR="00274CCA" w:rsidRPr="00274CCA" w:rsidRDefault="00961FED" w:rsidP="00961FED">
      <w:pPr>
        <w:pStyle w:val="ListParagraph"/>
        <w:numPr>
          <w:ilvl w:val="0"/>
          <w:numId w:val="1"/>
        </w:numPr>
        <w:spacing w:after="200"/>
        <w:contextualSpacing w:val="0"/>
      </w:pPr>
      <w:r>
        <w:rPr>
          <w:lang w:val="en-US"/>
        </w:rPr>
        <w:t xml:space="preserve">If there is </w:t>
      </w:r>
      <w:r w:rsidRPr="00961FED">
        <w:rPr>
          <w:b/>
          <w:lang w:val="en-US"/>
        </w:rPr>
        <w:t>some</w:t>
      </w:r>
      <w:r>
        <w:rPr>
          <w:lang w:val="en-US"/>
        </w:rPr>
        <w:t xml:space="preserve">, or </w:t>
      </w:r>
      <w:r w:rsidRPr="00961FED">
        <w:rPr>
          <w:b/>
          <w:lang w:val="en-US"/>
        </w:rPr>
        <w:t>strong</w:t>
      </w:r>
      <w:r>
        <w:rPr>
          <w:lang w:val="en-US"/>
        </w:rPr>
        <w:t xml:space="preserve">, evidence </w:t>
      </w:r>
      <w:r w:rsidRPr="00961FED">
        <w:rPr>
          <w:lang w:val="en-US"/>
        </w:rPr>
        <w:t xml:space="preserve">that chances of survival at a hospital are </w:t>
      </w:r>
      <w:r w:rsidRPr="00961FED">
        <w:rPr>
          <w:b/>
          <w:lang w:val="en-US"/>
        </w:rPr>
        <w:t>lower</w:t>
      </w:r>
      <w:r w:rsidRPr="00961FED">
        <w:rPr>
          <w:lang w:val="en-US"/>
        </w:rPr>
        <w:t xml:space="preserve"> than predicted…</w:t>
      </w:r>
      <w:r>
        <w:rPr>
          <w:lang w:val="en-US"/>
        </w:rPr>
        <w:t xml:space="preserve"> </w:t>
      </w:r>
      <w:r w:rsidR="00274CCA" w:rsidRPr="00274CCA">
        <w:rPr>
          <w:lang w:val="en-US"/>
        </w:rPr>
        <w:t>…</w:t>
      </w:r>
    </w:p>
    <w:p w14:paraId="7CC5F2DF" w14:textId="77777777" w:rsidR="00274CCA" w:rsidRPr="00DA60D7" w:rsidRDefault="00274CCA" w:rsidP="00274CCA">
      <w:pPr>
        <w:pStyle w:val="ListParagraph"/>
        <w:numPr>
          <w:ilvl w:val="0"/>
          <w:numId w:val="1"/>
        </w:numPr>
        <w:spacing w:after="200"/>
        <w:contextualSpacing w:val="0"/>
      </w:pPr>
      <w:r w:rsidRPr="00274CCA">
        <w:rPr>
          <w:lang w:val="en-US"/>
        </w:rPr>
        <w:t>…</w:t>
      </w:r>
      <w:proofErr w:type="gramStart"/>
      <w:r w:rsidRPr="00274CCA">
        <w:rPr>
          <w:lang w:val="en-US"/>
        </w:rPr>
        <w:t>then</w:t>
      </w:r>
      <w:proofErr w:type="gramEnd"/>
      <w:r w:rsidRPr="00274CCA">
        <w:rPr>
          <w:lang w:val="en-US"/>
        </w:rPr>
        <w:t xml:space="preserve"> the audit body</w:t>
      </w:r>
      <w:r w:rsidR="00DA60D7">
        <w:rPr>
          <w:lang w:val="en-US"/>
        </w:rPr>
        <w:t>, the relevant national health service</w:t>
      </w:r>
      <w:r w:rsidRPr="00274CCA">
        <w:rPr>
          <w:lang w:val="en-US"/>
        </w:rPr>
        <w:t xml:space="preserve"> and the hospital</w:t>
      </w:r>
      <w:r w:rsidR="00DA60D7">
        <w:rPr>
          <w:lang w:val="en-US"/>
        </w:rPr>
        <w:t xml:space="preserve"> all</w:t>
      </w:r>
      <w:r w:rsidRPr="00274CCA">
        <w:rPr>
          <w:lang w:val="en-US"/>
        </w:rPr>
        <w:t xml:space="preserve"> work together to check the data and take any appropriate actions</w:t>
      </w:r>
      <w:commentRangeStart w:id="34"/>
      <w:r w:rsidRPr="00274CCA">
        <w:rPr>
          <w:lang w:val="en-US"/>
        </w:rPr>
        <w:t xml:space="preserve">. </w:t>
      </w:r>
      <w:commentRangeEnd w:id="34"/>
      <w:r w:rsidR="00F04BB3">
        <w:rPr>
          <w:rStyle w:val="CommentReference"/>
        </w:rPr>
        <w:commentReference w:id="34"/>
      </w:r>
    </w:p>
    <w:p w14:paraId="51033EE2" w14:textId="77777777" w:rsidR="00DA60D7" w:rsidRPr="00274CCA" w:rsidRDefault="00DA60D7" w:rsidP="00DA60D7">
      <w:pPr>
        <w:pStyle w:val="ListParagraph"/>
        <w:numPr>
          <w:ilvl w:val="0"/>
          <w:numId w:val="1"/>
        </w:numPr>
        <w:spacing w:after="200"/>
        <w:contextualSpacing w:val="0"/>
      </w:pPr>
      <w:r w:rsidRPr="00274CCA">
        <w:rPr>
          <w:lang w:val="en-US"/>
        </w:rPr>
        <w:t xml:space="preserve">For more information </w:t>
      </w:r>
      <w:del w:id="35" w:author="Student" w:date="2016-04-21T11:26:00Z">
        <w:r w:rsidRPr="00274CCA" w:rsidDel="00F04BB3">
          <w:rPr>
            <w:lang w:val="en-US"/>
          </w:rPr>
          <w:delText xml:space="preserve">about </w:delText>
        </w:r>
      </w:del>
      <w:ins w:id="36" w:author="Student" w:date="2016-04-21T11:26:00Z">
        <w:r w:rsidR="00F04BB3">
          <w:rPr>
            <w:lang w:val="en-US"/>
          </w:rPr>
          <w:t>on</w:t>
        </w:r>
        <w:r w:rsidR="00F04BB3" w:rsidRPr="00274CCA">
          <w:rPr>
            <w:lang w:val="en-US"/>
          </w:rPr>
          <w:t xml:space="preserve"> </w:t>
        </w:r>
      </w:ins>
      <w:commentRangeStart w:id="37"/>
      <w:ins w:id="38" w:author="Student" w:date="2016-04-21T11:25:00Z">
        <w:r w:rsidR="00F04BB3">
          <w:rPr>
            <w:lang w:val="en-US"/>
          </w:rPr>
          <w:t xml:space="preserve">this </w:t>
        </w:r>
      </w:ins>
      <w:ins w:id="39" w:author="Student" w:date="2016-04-21T11:26:00Z">
        <w:r w:rsidR="00F04BB3">
          <w:rPr>
            <w:lang w:val="en-US"/>
          </w:rPr>
          <w:t>and</w:t>
        </w:r>
      </w:ins>
      <w:ins w:id="40" w:author="Student" w:date="2016-04-21T11:25:00Z">
        <w:r w:rsidR="00F04BB3">
          <w:rPr>
            <w:lang w:val="en-US"/>
          </w:rPr>
          <w:t xml:space="preserve"> </w:t>
        </w:r>
        <w:commentRangeEnd w:id="37"/>
        <w:r w:rsidR="00F04BB3">
          <w:rPr>
            <w:rStyle w:val="CommentReference"/>
          </w:rPr>
          <w:commentReference w:id="37"/>
        </w:r>
      </w:ins>
      <w:ins w:id="41" w:author="Student" w:date="2016-04-21T11:27:00Z">
        <w:r w:rsidR="00F04BB3">
          <w:rPr>
            <w:lang w:val="en-US"/>
          </w:rPr>
          <w:t xml:space="preserve">other </w:t>
        </w:r>
      </w:ins>
      <w:r w:rsidRPr="00274CCA">
        <w:rPr>
          <w:lang w:val="en-US"/>
        </w:rPr>
        <w:t>things covered in this website</w:t>
      </w:r>
      <w:del w:id="42" w:author="Student" w:date="2016-04-21T11:27:00Z">
        <w:r w:rsidDel="00F04BB3">
          <w:rPr>
            <w:lang w:val="en-US"/>
          </w:rPr>
          <w:delText xml:space="preserve"> in general</w:delText>
        </w:r>
      </w:del>
      <w:r w:rsidRPr="00274CCA">
        <w:rPr>
          <w:lang w:val="en-US"/>
        </w:rPr>
        <w:t>, explore our “Everything else” section.</w:t>
      </w:r>
    </w:p>
    <w:p w14:paraId="04905745" w14:textId="77777777" w:rsidR="00DA60D7" w:rsidRPr="00DA60D7" w:rsidRDefault="00DA60D7" w:rsidP="00DA60D7">
      <w:pPr>
        <w:pStyle w:val="ListParagraph"/>
        <w:numPr>
          <w:ilvl w:val="0"/>
          <w:numId w:val="1"/>
        </w:numPr>
        <w:spacing w:after="200"/>
        <w:contextualSpacing w:val="0"/>
      </w:pPr>
      <w:r w:rsidRPr="00DA60D7">
        <w:rPr>
          <w:lang w:val="en-US"/>
        </w:rPr>
        <w:t>Which includes our animation “How is the predicted range calculated?” if you want to learn more about the technical details</w:t>
      </w:r>
    </w:p>
    <w:p w14:paraId="3070AC83" w14:textId="77777777" w:rsidR="00274CCA" w:rsidRPr="00274CCA" w:rsidRDefault="00AD03B6" w:rsidP="00DA60D7">
      <w:pPr>
        <w:pStyle w:val="ListParagraph"/>
        <w:numPr>
          <w:ilvl w:val="0"/>
          <w:numId w:val="1"/>
        </w:numPr>
        <w:spacing w:after="200"/>
        <w:contextualSpacing w:val="0"/>
      </w:pPr>
      <w:r>
        <w:t>Now c</w:t>
      </w:r>
      <w:r w:rsidR="00274CCA" w:rsidRPr="00274CCA">
        <w:t>lick on “Map” or “List” to explore a hospital’s recent results</w:t>
      </w:r>
    </w:p>
    <w:p w14:paraId="6D96EB23" w14:textId="77777777" w:rsidR="00457C26" w:rsidRDefault="00457C26" w:rsidP="00274CCA">
      <w:pPr>
        <w:pStyle w:val="ListParagraph"/>
        <w:spacing w:after="200"/>
        <w:contextualSpacing w:val="0"/>
      </w:pPr>
    </w:p>
    <w:sectPr w:rsidR="00457C26" w:rsidSect="00243F9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Student" w:date="2016-04-21T11:59:00Z" w:initials="S">
    <w:p w14:paraId="71FF3252" w14:textId="77777777" w:rsidR="008517BB" w:rsidRDefault="008517BB">
      <w:pPr>
        <w:pStyle w:val="CommentText"/>
      </w:pPr>
      <w:r>
        <w:rPr>
          <w:rStyle w:val="CommentReference"/>
        </w:rPr>
        <w:annotationRef/>
      </w:r>
      <w:r>
        <w:t xml:space="preserve">TB suggested a sentence like this where the animation is introduced on the website. </w:t>
      </w:r>
    </w:p>
  </w:comment>
  <w:comment w:id="32" w:author="Student" w:date="2016-04-21T11:53:00Z" w:initials="S">
    <w:p w14:paraId="663A5F3C" w14:textId="77777777" w:rsidR="00CE211B" w:rsidRDefault="00CE211B">
      <w:pPr>
        <w:pStyle w:val="CommentText"/>
      </w:pPr>
      <w:r>
        <w:rPr>
          <w:rStyle w:val="CommentReference"/>
        </w:rPr>
        <w:annotationRef/>
      </w:r>
      <w:r>
        <w:t xml:space="preserve">Suggestions from both workshops was to have the black dot moving - </w:t>
      </w:r>
      <w:proofErr w:type="spellStart"/>
      <w:r>
        <w:t>ie</w:t>
      </w:r>
      <w:proofErr w:type="spellEnd"/>
      <w:r>
        <w:t xml:space="preserve"> in several locations </w:t>
      </w:r>
      <w:r w:rsidR="00BF2CFA">
        <w:t>– we think this is a good idea</w:t>
      </w:r>
    </w:p>
  </w:comment>
  <w:comment w:id="33" w:author="Student" w:date="2016-04-21T11:59:00Z" w:initials="S">
    <w:p w14:paraId="68646CEB" w14:textId="77777777" w:rsidR="00B137CE" w:rsidRDefault="00B137CE">
      <w:pPr>
        <w:pStyle w:val="CommentText"/>
      </w:pPr>
      <w:r>
        <w:rPr>
          <w:rStyle w:val="CommentReference"/>
        </w:rPr>
        <w:annotationRef/>
      </w:r>
      <w:r>
        <w:t>In this image, the su</w:t>
      </w:r>
      <w:r w:rsidR="00AD2FC3">
        <w:t>rv</w:t>
      </w:r>
      <w:r>
        <w:t xml:space="preserve">ival rate is HIGHER than predicted, but I think it's good to highlight it could be higher or lower. Only slight confusion could be that in the next slide it only talks about the consequences for LOWER, but as long as this is emphasised in the audio, I think it should be fine. </w:t>
      </w:r>
    </w:p>
    <w:p w14:paraId="6FB35154" w14:textId="77777777" w:rsidR="00CE211B" w:rsidRDefault="00CE211B">
      <w:pPr>
        <w:pStyle w:val="CommentText"/>
      </w:pPr>
    </w:p>
    <w:p w14:paraId="4D43FB2D" w14:textId="77777777" w:rsidR="00CE211B" w:rsidRDefault="00CE211B">
      <w:pPr>
        <w:pStyle w:val="CommentText"/>
      </w:pPr>
      <w:r>
        <w:t xml:space="preserve">Again this is why having the black dot moving in several locations could clarify this! </w:t>
      </w:r>
    </w:p>
  </w:comment>
  <w:comment w:id="34" w:author="Student" w:date="2016-04-21T11:37:00Z" w:initials="S">
    <w:p w14:paraId="4407CA55" w14:textId="77777777" w:rsidR="00F04BB3" w:rsidRDefault="00F04BB3">
      <w:pPr>
        <w:pStyle w:val="CommentText"/>
      </w:pPr>
      <w:r>
        <w:rPr>
          <w:rStyle w:val="CommentReference"/>
        </w:rPr>
        <w:annotationRef/>
      </w:r>
      <w:r>
        <w:t>It would be good if we could see the i</w:t>
      </w:r>
      <w:r w:rsidR="002662C6">
        <w:t>ntended image here if possible (not drafted yet)</w:t>
      </w:r>
    </w:p>
  </w:comment>
  <w:comment w:id="37" w:author="Student" w:date="2016-04-21T11:44:00Z" w:initials="S">
    <w:p w14:paraId="79EA08AD" w14:textId="77777777" w:rsidR="00F04BB3" w:rsidRDefault="00F04BB3">
      <w:pPr>
        <w:pStyle w:val="CommentText"/>
      </w:pPr>
      <w:r>
        <w:rPr>
          <w:rStyle w:val="CommentReference"/>
        </w:rPr>
        <w:annotationRef/>
      </w:r>
      <w:r>
        <w:t>I</w:t>
      </w:r>
      <w:r w:rsidR="00B137CE">
        <w:t xml:space="preserve">'ve included these couple of words because I think it needs to </w:t>
      </w:r>
      <w:r>
        <w:t>link to the action taken by NICOR</w:t>
      </w:r>
      <w:r w:rsidR="00BF2CFA">
        <w:t>, otherwise seems a bit disjointed</w:t>
      </w:r>
      <w:r>
        <w:t xml:space="preserve"> to just send viewers off the generic website.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FF3252" w15:done="0"/>
  <w15:commentEx w15:paraId="663A5F3C" w15:done="0"/>
  <w15:commentEx w15:paraId="4D43FB2D" w15:done="0"/>
  <w15:commentEx w15:paraId="4407CA55" w15:done="0"/>
  <w15:commentEx w15:paraId="79EA08A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C61FE"/>
    <w:multiLevelType w:val="hybridMultilevel"/>
    <w:tmpl w:val="287EAC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y Jesper">
    <w15:presenceInfo w15:providerId="Windows Live" w15:userId="24817870007eae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CCA"/>
    <w:rsid w:val="0001770B"/>
    <w:rsid w:val="00243F9C"/>
    <w:rsid w:val="002662C6"/>
    <w:rsid w:val="00274CCA"/>
    <w:rsid w:val="002A706F"/>
    <w:rsid w:val="00371B30"/>
    <w:rsid w:val="003C4E8F"/>
    <w:rsid w:val="004008DF"/>
    <w:rsid w:val="00457C26"/>
    <w:rsid w:val="00476482"/>
    <w:rsid w:val="004B2EEC"/>
    <w:rsid w:val="005218AB"/>
    <w:rsid w:val="00543F40"/>
    <w:rsid w:val="00557418"/>
    <w:rsid w:val="00640A1E"/>
    <w:rsid w:val="006F7EE6"/>
    <w:rsid w:val="007302A1"/>
    <w:rsid w:val="007D0030"/>
    <w:rsid w:val="008517BB"/>
    <w:rsid w:val="00961FED"/>
    <w:rsid w:val="009D7CDC"/>
    <w:rsid w:val="00AD03B6"/>
    <w:rsid w:val="00AD208D"/>
    <w:rsid w:val="00AD2FC3"/>
    <w:rsid w:val="00B137CE"/>
    <w:rsid w:val="00BF2CFA"/>
    <w:rsid w:val="00CE211B"/>
    <w:rsid w:val="00D31A17"/>
    <w:rsid w:val="00DA5C87"/>
    <w:rsid w:val="00DA60D7"/>
    <w:rsid w:val="00DE1C22"/>
    <w:rsid w:val="00E53BB9"/>
    <w:rsid w:val="00F04B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D7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color w:val="000000" w:themeColor="text1"/>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CCA"/>
    <w:pPr>
      <w:ind w:left="720"/>
      <w:contextualSpacing/>
    </w:pPr>
  </w:style>
  <w:style w:type="character" w:styleId="CommentReference">
    <w:name w:val="annotation reference"/>
    <w:basedOn w:val="DefaultParagraphFont"/>
    <w:uiPriority w:val="99"/>
    <w:semiHidden/>
    <w:unhideWhenUsed/>
    <w:rsid w:val="0001770B"/>
    <w:rPr>
      <w:sz w:val="16"/>
      <w:szCs w:val="16"/>
    </w:rPr>
  </w:style>
  <w:style w:type="paragraph" w:styleId="CommentText">
    <w:name w:val="annotation text"/>
    <w:basedOn w:val="Normal"/>
    <w:link w:val="CommentTextChar"/>
    <w:uiPriority w:val="99"/>
    <w:semiHidden/>
    <w:unhideWhenUsed/>
    <w:rsid w:val="0001770B"/>
    <w:pPr>
      <w:spacing w:line="240" w:lineRule="auto"/>
    </w:pPr>
    <w:rPr>
      <w:sz w:val="20"/>
      <w:szCs w:val="20"/>
    </w:rPr>
  </w:style>
  <w:style w:type="character" w:customStyle="1" w:styleId="CommentTextChar">
    <w:name w:val="Comment Text Char"/>
    <w:basedOn w:val="DefaultParagraphFont"/>
    <w:link w:val="CommentText"/>
    <w:uiPriority w:val="99"/>
    <w:semiHidden/>
    <w:rsid w:val="0001770B"/>
    <w:rPr>
      <w:sz w:val="20"/>
      <w:szCs w:val="20"/>
    </w:rPr>
  </w:style>
  <w:style w:type="paragraph" w:styleId="CommentSubject">
    <w:name w:val="annotation subject"/>
    <w:basedOn w:val="CommentText"/>
    <w:next w:val="CommentText"/>
    <w:link w:val="CommentSubjectChar"/>
    <w:uiPriority w:val="99"/>
    <w:semiHidden/>
    <w:unhideWhenUsed/>
    <w:rsid w:val="0001770B"/>
    <w:rPr>
      <w:b/>
      <w:bCs/>
    </w:rPr>
  </w:style>
  <w:style w:type="character" w:customStyle="1" w:styleId="CommentSubjectChar">
    <w:name w:val="Comment Subject Char"/>
    <w:basedOn w:val="CommentTextChar"/>
    <w:link w:val="CommentSubject"/>
    <w:uiPriority w:val="99"/>
    <w:semiHidden/>
    <w:rsid w:val="0001770B"/>
    <w:rPr>
      <w:b/>
      <w:bCs/>
      <w:sz w:val="20"/>
      <w:szCs w:val="20"/>
    </w:rPr>
  </w:style>
  <w:style w:type="paragraph" w:styleId="BalloonText">
    <w:name w:val="Balloon Text"/>
    <w:basedOn w:val="Normal"/>
    <w:link w:val="BalloonTextChar"/>
    <w:uiPriority w:val="99"/>
    <w:semiHidden/>
    <w:unhideWhenUsed/>
    <w:rsid w:val="000177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70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color w:val="000000" w:themeColor="text1"/>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CCA"/>
    <w:pPr>
      <w:ind w:left="720"/>
      <w:contextualSpacing/>
    </w:pPr>
  </w:style>
  <w:style w:type="character" w:styleId="CommentReference">
    <w:name w:val="annotation reference"/>
    <w:basedOn w:val="DefaultParagraphFont"/>
    <w:uiPriority w:val="99"/>
    <w:semiHidden/>
    <w:unhideWhenUsed/>
    <w:rsid w:val="0001770B"/>
    <w:rPr>
      <w:sz w:val="16"/>
      <w:szCs w:val="16"/>
    </w:rPr>
  </w:style>
  <w:style w:type="paragraph" w:styleId="CommentText">
    <w:name w:val="annotation text"/>
    <w:basedOn w:val="Normal"/>
    <w:link w:val="CommentTextChar"/>
    <w:uiPriority w:val="99"/>
    <w:semiHidden/>
    <w:unhideWhenUsed/>
    <w:rsid w:val="0001770B"/>
    <w:pPr>
      <w:spacing w:line="240" w:lineRule="auto"/>
    </w:pPr>
    <w:rPr>
      <w:sz w:val="20"/>
      <w:szCs w:val="20"/>
    </w:rPr>
  </w:style>
  <w:style w:type="character" w:customStyle="1" w:styleId="CommentTextChar">
    <w:name w:val="Comment Text Char"/>
    <w:basedOn w:val="DefaultParagraphFont"/>
    <w:link w:val="CommentText"/>
    <w:uiPriority w:val="99"/>
    <w:semiHidden/>
    <w:rsid w:val="0001770B"/>
    <w:rPr>
      <w:sz w:val="20"/>
      <w:szCs w:val="20"/>
    </w:rPr>
  </w:style>
  <w:style w:type="paragraph" w:styleId="CommentSubject">
    <w:name w:val="annotation subject"/>
    <w:basedOn w:val="CommentText"/>
    <w:next w:val="CommentText"/>
    <w:link w:val="CommentSubjectChar"/>
    <w:uiPriority w:val="99"/>
    <w:semiHidden/>
    <w:unhideWhenUsed/>
    <w:rsid w:val="0001770B"/>
    <w:rPr>
      <w:b/>
      <w:bCs/>
    </w:rPr>
  </w:style>
  <w:style w:type="character" w:customStyle="1" w:styleId="CommentSubjectChar">
    <w:name w:val="Comment Subject Char"/>
    <w:basedOn w:val="CommentTextChar"/>
    <w:link w:val="CommentSubject"/>
    <w:uiPriority w:val="99"/>
    <w:semiHidden/>
    <w:rsid w:val="0001770B"/>
    <w:rPr>
      <w:b/>
      <w:bCs/>
      <w:sz w:val="20"/>
      <w:szCs w:val="20"/>
    </w:rPr>
  </w:style>
  <w:style w:type="paragraph" w:styleId="BalloonText">
    <w:name w:val="Balloon Text"/>
    <w:basedOn w:val="Normal"/>
    <w:link w:val="BalloonTextChar"/>
    <w:uiPriority w:val="99"/>
    <w:semiHidden/>
    <w:unhideWhenUsed/>
    <w:rsid w:val="000177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7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324805">
      <w:bodyDiv w:val="1"/>
      <w:marLeft w:val="0"/>
      <w:marRight w:val="0"/>
      <w:marTop w:val="0"/>
      <w:marBottom w:val="0"/>
      <w:divBdr>
        <w:top w:val="none" w:sz="0" w:space="0" w:color="auto"/>
        <w:left w:val="none" w:sz="0" w:space="0" w:color="auto"/>
        <w:bottom w:val="none" w:sz="0" w:space="0" w:color="auto"/>
        <w:right w:val="none" w:sz="0" w:space="0" w:color="auto"/>
      </w:divBdr>
    </w:div>
    <w:div w:id="307324308">
      <w:bodyDiv w:val="1"/>
      <w:marLeft w:val="0"/>
      <w:marRight w:val="0"/>
      <w:marTop w:val="0"/>
      <w:marBottom w:val="0"/>
      <w:divBdr>
        <w:top w:val="none" w:sz="0" w:space="0" w:color="auto"/>
        <w:left w:val="none" w:sz="0" w:space="0" w:color="auto"/>
        <w:bottom w:val="none" w:sz="0" w:space="0" w:color="auto"/>
        <w:right w:val="none" w:sz="0" w:space="0" w:color="auto"/>
      </w:divBdr>
    </w:div>
    <w:div w:id="429661122">
      <w:bodyDiv w:val="1"/>
      <w:marLeft w:val="0"/>
      <w:marRight w:val="0"/>
      <w:marTop w:val="0"/>
      <w:marBottom w:val="0"/>
      <w:divBdr>
        <w:top w:val="none" w:sz="0" w:space="0" w:color="auto"/>
        <w:left w:val="none" w:sz="0" w:space="0" w:color="auto"/>
        <w:bottom w:val="none" w:sz="0" w:space="0" w:color="auto"/>
        <w:right w:val="none" w:sz="0" w:space="0" w:color="auto"/>
      </w:divBdr>
    </w:div>
    <w:div w:id="447895958">
      <w:bodyDiv w:val="1"/>
      <w:marLeft w:val="0"/>
      <w:marRight w:val="0"/>
      <w:marTop w:val="0"/>
      <w:marBottom w:val="0"/>
      <w:divBdr>
        <w:top w:val="none" w:sz="0" w:space="0" w:color="auto"/>
        <w:left w:val="none" w:sz="0" w:space="0" w:color="auto"/>
        <w:bottom w:val="none" w:sz="0" w:space="0" w:color="auto"/>
        <w:right w:val="none" w:sz="0" w:space="0" w:color="auto"/>
      </w:divBdr>
    </w:div>
    <w:div w:id="695037806">
      <w:bodyDiv w:val="1"/>
      <w:marLeft w:val="0"/>
      <w:marRight w:val="0"/>
      <w:marTop w:val="0"/>
      <w:marBottom w:val="0"/>
      <w:divBdr>
        <w:top w:val="none" w:sz="0" w:space="0" w:color="auto"/>
        <w:left w:val="none" w:sz="0" w:space="0" w:color="auto"/>
        <w:bottom w:val="none" w:sz="0" w:space="0" w:color="auto"/>
        <w:right w:val="none" w:sz="0" w:space="0" w:color="auto"/>
      </w:divBdr>
    </w:div>
    <w:div w:id="761492982">
      <w:bodyDiv w:val="1"/>
      <w:marLeft w:val="0"/>
      <w:marRight w:val="0"/>
      <w:marTop w:val="0"/>
      <w:marBottom w:val="0"/>
      <w:divBdr>
        <w:top w:val="none" w:sz="0" w:space="0" w:color="auto"/>
        <w:left w:val="none" w:sz="0" w:space="0" w:color="auto"/>
        <w:bottom w:val="none" w:sz="0" w:space="0" w:color="auto"/>
        <w:right w:val="none" w:sz="0" w:space="0" w:color="auto"/>
      </w:divBdr>
    </w:div>
    <w:div w:id="770122975">
      <w:bodyDiv w:val="1"/>
      <w:marLeft w:val="0"/>
      <w:marRight w:val="0"/>
      <w:marTop w:val="0"/>
      <w:marBottom w:val="0"/>
      <w:divBdr>
        <w:top w:val="none" w:sz="0" w:space="0" w:color="auto"/>
        <w:left w:val="none" w:sz="0" w:space="0" w:color="auto"/>
        <w:bottom w:val="none" w:sz="0" w:space="0" w:color="auto"/>
        <w:right w:val="none" w:sz="0" w:space="0" w:color="auto"/>
      </w:divBdr>
    </w:div>
    <w:div w:id="1030689328">
      <w:bodyDiv w:val="1"/>
      <w:marLeft w:val="0"/>
      <w:marRight w:val="0"/>
      <w:marTop w:val="0"/>
      <w:marBottom w:val="0"/>
      <w:divBdr>
        <w:top w:val="none" w:sz="0" w:space="0" w:color="auto"/>
        <w:left w:val="none" w:sz="0" w:space="0" w:color="auto"/>
        <w:bottom w:val="none" w:sz="0" w:space="0" w:color="auto"/>
        <w:right w:val="none" w:sz="0" w:space="0" w:color="auto"/>
      </w:divBdr>
    </w:div>
    <w:div w:id="1132554306">
      <w:bodyDiv w:val="1"/>
      <w:marLeft w:val="0"/>
      <w:marRight w:val="0"/>
      <w:marTop w:val="0"/>
      <w:marBottom w:val="0"/>
      <w:divBdr>
        <w:top w:val="none" w:sz="0" w:space="0" w:color="auto"/>
        <w:left w:val="none" w:sz="0" w:space="0" w:color="auto"/>
        <w:bottom w:val="none" w:sz="0" w:space="0" w:color="auto"/>
        <w:right w:val="none" w:sz="0" w:space="0" w:color="auto"/>
      </w:divBdr>
    </w:div>
    <w:div w:id="1179663455">
      <w:bodyDiv w:val="1"/>
      <w:marLeft w:val="0"/>
      <w:marRight w:val="0"/>
      <w:marTop w:val="0"/>
      <w:marBottom w:val="0"/>
      <w:divBdr>
        <w:top w:val="none" w:sz="0" w:space="0" w:color="auto"/>
        <w:left w:val="none" w:sz="0" w:space="0" w:color="auto"/>
        <w:bottom w:val="none" w:sz="0" w:space="0" w:color="auto"/>
        <w:right w:val="none" w:sz="0" w:space="0" w:color="auto"/>
      </w:divBdr>
    </w:div>
    <w:div w:id="1630476867">
      <w:bodyDiv w:val="1"/>
      <w:marLeft w:val="0"/>
      <w:marRight w:val="0"/>
      <w:marTop w:val="0"/>
      <w:marBottom w:val="0"/>
      <w:divBdr>
        <w:top w:val="none" w:sz="0" w:space="0" w:color="auto"/>
        <w:left w:val="none" w:sz="0" w:space="0" w:color="auto"/>
        <w:bottom w:val="none" w:sz="0" w:space="0" w:color="auto"/>
        <w:right w:val="none" w:sz="0" w:space="0" w:color="auto"/>
      </w:divBdr>
    </w:div>
    <w:div w:id="1777945944">
      <w:bodyDiv w:val="1"/>
      <w:marLeft w:val="0"/>
      <w:marRight w:val="0"/>
      <w:marTop w:val="0"/>
      <w:marBottom w:val="0"/>
      <w:divBdr>
        <w:top w:val="none" w:sz="0" w:space="0" w:color="auto"/>
        <w:left w:val="none" w:sz="0" w:space="0" w:color="auto"/>
        <w:bottom w:val="none" w:sz="0" w:space="0" w:color="auto"/>
        <w:right w:val="none" w:sz="0" w:space="0" w:color="auto"/>
      </w:divBdr>
    </w:div>
    <w:div w:id="1787770693">
      <w:bodyDiv w:val="1"/>
      <w:marLeft w:val="0"/>
      <w:marRight w:val="0"/>
      <w:marTop w:val="0"/>
      <w:marBottom w:val="0"/>
      <w:divBdr>
        <w:top w:val="none" w:sz="0" w:space="0" w:color="auto"/>
        <w:left w:val="none" w:sz="0" w:space="0" w:color="auto"/>
        <w:bottom w:val="none" w:sz="0" w:space="0" w:color="auto"/>
        <w:right w:val="none" w:sz="0" w:space="0" w:color="auto"/>
      </w:divBdr>
    </w:div>
    <w:div w:id="1884436431">
      <w:bodyDiv w:val="1"/>
      <w:marLeft w:val="0"/>
      <w:marRight w:val="0"/>
      <w:marTop w:val="0"/>
      <w:marBottom w:val="0"/>
      <w:divBdr>
        <w:top w:val="none" w:sz="0" w:space="0" w:color="auto"/>
        <w:left w:val="none" w:sz="0" w:space="0" w:color="auto"/>
        <w:bottom w:val="none" w:sz="0" w:space="0" w:color="auto"/>
        <w:right w:val="none" w:sz="0" w:space="0" w:color="auto"/>
      </w:divBdr>
    </w:div>
    <w:div w:id="1936205849">
      <w:bodyDiv w:val="1"/>
      <w:marLeft w:val="0"/>
      <w:marRight w:val="0"/>
      <w:marTop w:val="0"/>
      <w:marBottom w:val="0"/>
      <w:divBdr>
        <w:top w:val="none" w:sz="0" w:space="0" w:color="auto"/>
        <w:left w:val="none" w:sz="0" w:space="0" w:color="auto"/>
        <w:bottom w:val="none" w:sz="0" w:space="0" w:color="auto"/>
        <w:right w:val="none" w:sz="0" w:space="0" w:color="auto"/>
      </w:divBdr>
    </w:div>
    <w:div w:id="201071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349</Words>
  <Characters>1993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Student Support</Company>
  <LinksUpToDate>false</LinksUpToDate>
  <CharactersWithSpaces>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dc:creator>
  <cp:lastModifiedBy>Mike Pearson</cp:lastModifiedBy>
  <cp:revision>2</cp:revision>
  <cp:lastPrinted>2016-04-17T13:27:00Z</cp:lastPrinted>
  <dcterms:created xsi:type="dcterms:W3CDTF">2016-04-22T10:05:00Z</dcterms:created>
  <dcterms:modified xsi:type="dcterms:W3CDTF">2016-04-22T10:05:00Z</dcterms:modified>
</cp:coreProperties>
</file>