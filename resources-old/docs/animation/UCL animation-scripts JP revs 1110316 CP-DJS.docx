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D1" w:rsidRDefault="009D62D1">
      <w:pPr>
        <w:pStyle w:val="Body"/>
        <w:rPr>
          <w:rFonts w:ascii="Arial" w:hAnsi="Arial"/>
          <w:sz w:val="22"/>
          <w:szCs w:val="22"/>
        </w:rPr>
      </w:pPr>
    </w:p>
    <w:p w:rsidR="009D62D1" w:rsidRDefault="009D62D1">
      <w:pPr>
        <w:pStyle w:val="Body"/>
        <w:rPr>
          <w:rFonts w:ascii="Arial" w:hAnsi="Arial"/>
          <w:sz w:val="22"/>
          <w:szCs w:val="22"/>
        </w:rPr>
      </w:pPr>
    </w:p>
    <w:p w:rsidR="009D62D1" w:rsidRDefault="00231E63">
      <w:pPr>
        <w:pStyle w:val="Body"/>
        <w:rPr>
          <w:rFonts w:ascii="Arial" w:eastAsia="Arial" w:hAnsi="Arial" w:cs="Arial"/>
          <w:b/>
          <w:bCs/>
          <w:sz w:val="22"/>
          <w:szCs w:val="22"/>
        </w:rPr>
      </w:pPr>
      <w:r>
        <w:rPr>
          <w:rFonts w:ascii="Arial" w:hAnsi="Arial"/>
          <w:b/>
          <w:bCs/>
          <w:sz w:val="22"/>
          <w:szCs w:val="22"/>
          <w:lang w:val="en-US"/>
        </w:rPr>
        <w:t>Idea of Animation 1</w:t>
      </w:r>
    </w:p>
    <w:p w:rsidR="009D62D1" w:rsidRPr="00052B98" w:rsidRDefault="009D62D1" w:rsidP="00052B98">
      <w:pPr>
        <w:rPr>
          <w:rFonts w:ascii="Arial" w:eastAsia="Arial" w:hAnsi="Arial" w:cs="Arial"/>
          <w:sz w:val="22"/>
          <w:szCs w:val="22"/>
        </w:rPr>
      </w:pPr>
    </w:p>
    <w:tbl>
      <w:tblPr>
        <w:tblW w:w="85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58"/>
        <w:gridCol w:w="4258"/>
      </w:tblGrid>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jc w:val="center"/>
            </w:pPr>
            <w:r>
              <w:rPr>
                <w:rFonts w:ascii="Arial" w:hAnsi="Arial"/>
                <w:b/>
                <w:bCs/>
                <w:i/>
                <w:iCs/>
                <w:sz w:val="22"/>
                <w:szCs w:val="22"/>
                <w:lang w:val="en-US"/>
              </w:rPr>
              <w:t>Voice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jc w:val="center"/>
            </w:pPr>
            <w:r>
              <w:rPr>
                <w:rFonts w:ascii="Arial" w:hAnsi="Arial"/>
                <w:b/>
                <w:bCs/>
                <w:i/>
                <w:iCs/>
                <w:sz w:val="22"/>
                <w:szCs w:val="22"/>
                <w:lang w:val="en-US"/>
              </w:rPr>
              <w:t>Images</w:t>
            </w:r>
          </w:p>
        </w:tc>
      </w:tr>
      <w:tr w:rsidR="0037216E">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471DA5" w:rsidP="00471DA5">
            <w:pPr>
              <w:rPr>
                <w:rFonts w:ascii="Arial" w:eastAsia="Cambria" w:hAnsi="Arial" w:cs="Cambria"/>
                <w:color w:val="000000"/>
                <w:sz w:val="22"/>
                <w:szCs w:val="22"/>
                <w:u w:color="000000"/>
              </w:rPr>
            </w:pPr>
            <w:r>
              <w:rPr>
                <w:rFonts w:ascii="Arial" w:eastAsia="Cambria" w:hAnsi="Arial" w:cs="Cambria"/>
                <w:color w:val="00B050"/>
                <w:sz w:val="22"/>
                <w:szCs w:val="22"/>
                <w:u w:color="000000"/>
              </w:rPr>
              <w:t>As s</w:t>
            </w:r>
            <w:r w:rsidR="0037216E">
              <w:rPr>
                <w:rFonts w:ascii="Arial" w:eastAsia="Cambria" w:hAnsi="Arial" w:cs="Cambria"/>
                <w:color w:val="000000"/>
                <w:sz w:val="22"/>
                <w:szCs w:val="22"/>
                <w:u w:color="000000"/>
              </w:rPr>
              <w:t>ome hospitals will treat children with more complex medical problems than other hospitals</w:t>
            </w:r>
            <w:r>
              <w:rPr>
                <w:rFonts w:ascii="Arial" w:eastAsia="Cambria" w:hAnsi="Arial" w:cs="Cambria"/>
                <w:color w:val="00B050"/>
                <w:sz w:val="22"/>
                <w:szCs w:val="22"/>
                <w:u w:color="000000"/>
              </w:rPr>
              <w:t>,</w:t>
            </w:r>
            <w:r w:rsidR="0037216E">
              <w:rPr>
                <w:rFonts w:ascii="Arial" w:eastAsia="Cambria" w:hAnsi="Arial" w:cs="Cambria"/>
                <w:color w:val="000000"/>
                <w:sz w:val="22"/>
                <w:szCs w:val="22"/>
                <w:u w:color="000000"/>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B603A5" w:rsidP="00B603A5">
            <w:pPr>
              <w:pStyle w:val="Body"/>
              <w:rPr>
                <w:rFonts w:ascii="Arial" w:hAnsi="Arial"/>
                <w:sz w:val="22"/>
                <w:szCs w:val="22"/>
                <w:lang w:val="en-US"/>
              </w:rPr>
            </w:pPr>
            <w:r>
              <w:rPr>
                <w:rFonts w:ascii="Arial" w:hAnsi="Arial"/>
                <w:color w:val="00B050"/>
                <w:sz w:val="22"/>
                <w:szCs w:val="22"/>
                <w:lang w:val="en-US"/>
              </w:rPr>
              <w:t>We open on t</w:t>
            </w:r>
            <w:r w:rsidR="0037216E">
              <w:rPr>
                <w:rFonts w:ascii="Arial" w:hAnsi="Arial"/>
                <w:sz w:val="22"/>
                <w:szCs w:val="22"/>
                <w:lang w:val="en-US"/>
              </w:rPr>
              <w:t>wo hospitals</w:t>
            </w:r>
            <w:r>
              <w:rPr>
                <w:rFonts w:ascii="Arial" w:hAnsi="Arial"/>
                <w:color w:val="00B050"/>
                <w:sz w:val="22"/>
                <w:szCs w:val="22"/>
                <w:lang w:val="en-US"/>
              </w:rPr>
              <w:t xml:space="preserve"> next to one another with</w:t>
            </w:r>
            <w:r w:rsidR="0037216E">
              <w:rPr>
                <w:rFonts w:ascii="Arial" w:hAnsi="Arial"/>
                <w:sz w:val="22"/>
                <w:szCs w:val="22"/>
                <w:lang w:val="en-US"/>
              </w:rPr>
              <w:t xml:space="preserve"> different children</w:t>
            </w:r>
            <w:r>
              <w:rPr>
                <w:rFonts w:ascii="Arial" w:hAnsi="Arial"/>
                <w:sz w:val="22"/>
                <w:szCs w:val="22"/>
                <w:lang w:val="en-US"/>
              </w:rPr>
              <w:t xml:space="preserve"> </w:t>
            </w:r>
            <w:r>
              <w:rPr>
                <w:rFonts w:ascii="Arial" w:hAnsi="Arial"/>
                <w:color w:val="00B050"/>
                <w:sz w:val="22"/>
                <w:szCs w:val="22"/>
                <w:lang w:val="en-US"/>
              </w:rPr>
              <w:t>in front of them.</w:t>
            </w:r>
          </w:p>
        </w:tc>
      </w:tr>
      <w:tr w:rsidR="0037216E">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471DA5" w:rsidP="00471DA5">
            <w:pPr>
              <w:rPr>
                <w:rFonts w:ascii="Arial" w:eastAsia="Cambria" w:hAnsi="Arial" w:cs="Cambria"/>
                <w:color w:val="000000"/>
                <w:sz w:val="22"/>
                <w:szCs w:val="22"/>
                <w:u w:color="000000"/>
              </w:rPr>
            </w:pPr>
            <w:proofErr w:type="gramStart"/>
            <w:r w:rsidRPr="00471DA5">
              <w:rPr>
                <w:rFonts w:ascii="Arial" w:eastAsia="Cambria" w:hAnsi="Arial" w:cs="Cambria"/>
                <w:color w:val="00B050"/>
                <w:sz w:val="22"/>
                <w:szCs w:val="22"/>
                <w:u w:color="000000"/>
              </w:rPr>
              <w:t>w</w:t>
            </w:r>
            <w:r w:rsidR="0037216E">
              <w:rPr>
                <w:rFonts w:ascii="Arial" w:eastAsia="Cambria" w:hAnsi="Arial" w:cs="Cambria"/>
                <w:color w:val="000000"/>
                <w:sz w:val="22"/>
                <w:szCs w:val="22"/>
                <w:u w:color="000000"/>
              </w:rPr>
              <w:t>e</w:t>
            </w:r>
            <w:proofErr w:type="gramEnd"/>
            <w:r w:rsidR="0037216E">
              <w:rPr>
                <w:rFonts w:ascii="Arial" w:eastAsia="Cambria" w:hAnsi="Arial" w:cs="Cambria"/>
                <w:color w:val="000000"/>
                <w:sz w:val="22"/>
                <w:szCs w:val="22"/>
                <w:u w:color="000000"/>
              </w:rPr>
              <w:t xml:space="preserve"> would not expect all hospitals to have the same survival </w:t>
            </w:r>
            <w:r w:rsidR="0037216E" w:rsidRPr="00471DA5">
              <w:rPr>
                <w:rFonts w:ascii="Arial" w:eastAsia="Cambria" w:hAnsi="Arial" w:cs="Cambria"/>
                <w:color w:val="00B050"/>
                <w:sz w:val="22"/>
                <w:szCs w:val="22"/>
                <w:u w:color="000000"/>
              </w:rPr>
              <w:t>rate</w:t>
            </w:r>
            <w:r w:rsidRPr="00471DA5">
              <w:rPr>
                <w:rFonts w:ascii="Arial" w:eastAsia="Cambria" w:hAnsi="Arial" w:cs="Cambria"/>
                <w:color w:val="00B050"/>
                <w:sz w:val="22"/>
                <w:szCs w:val="22"/>
                <w:u w:color="000000"/>
              </w:rPr>
              <w:t>.</w:t>
            </w:r>
            <w:r w:rsidR="0037216E" w:rsidRPr="00471DA5">
              <w:rPr>
                <w:rFonts w:ascii="Arial" w:eastAsia="Cambria" w:hAnsi="Arial" w:cs="Cambria"/>
                <w:color w:val="00B050"/>
                <w:sz w:val="22"/>
                <w:szCs w:val="22"/>
                <w:u w:color="000000"/>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37216E">
            <w:pPr>
              <w:pStyle w:val="Body"/>
              <w:rPr>
                <w:rFonts w:ascii="Arial" w:hAnsi="Arial"/>
                <w:sz w:val="22"/>
                <w:szCs w:val="22"/>
                <w:lang w:val="en-US"/>
              </w:rPr>
            </w:pPr>
            <w:r>
              <w:rPr>
                <w:rFonts w:ascii="Arial" w:hAnsi="Arial"/>
                <w:sz w:val="22"/>
                <w:szCs w:val="22"/>
                <w:lang w:val="en-US"/>
              </w:rPr>
              <w:t>Show survival rates above each hospital of (e.g.) 96% and 98%</w:t>
            </w:r>
          </w:p>
        </w:tc>
      </w:tr>
      <w:tr w:rsidR="0037216E">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471DA5" w:rsidP="00471DA5">
            <w:pPr>
              <w:rPr>
                <w:rFonts w:ascii="Arial" w:eastAsia="Cambria" w:hAnsi="Arial" w:cs="Cambria"/>
                <w:color w:val="000000"/>
                <w:sz w:val="22"/>
                <w:szCs w:val="22"/>
                <w:u w:color="000000"/>
              </w:rPr>
            </w:pPr>
            <w:r w:rsidRPr="00471DA5">
              <w:rPr>
                <w:rFonts w:ascii="Arial" w:eastAsia="Cambria" w:hAnsi="Arial" w:cs="Cambria"/>
                <w:color w:val="00B050"/>
                <w:sz w:val="22"/>
                <w:szCs w:val="22"/>
                <w:u w:color="000000"/>
              </w:rPr>
              <w:t>So i</w:t>
            </w:r>
            <w:r w:rsidR="0037216E" w:rsidRPr="00471DA5">
              <w:rPr>
                <w:rFonts w:ascii="Arial" w:eastAsia="Cambria" w:hAnsi="Arial" w:cs="Cambria"/>
                <w:color w:val="00B050"/>
                <w:sz w:val="22"/>
                <w:szCs w:val="22"/>
                <w:u w:color="000000"/>
              </w:rPr>
              <w:t>t does</w:t>
            </w:r>
            <w:r w:rsidRPr="00471DA5">
              <w:rPr>
                <w:rFonts w:ascii="Arial" w:eastAsia="Cambria" w:hAnsi="Arial" w:cs="Cambria"/>
                <w:color w:val="00B050"/>
                <w:sz w:val="22"/>
                <w:szCs w:val="22"/>
                <w:u w:color="000000"/>
              </w:rPr>
              <w:t>n’</w:t>
            </w:r>
            <w:r w:rsidR="0037216E" w:rsidRPr="00471DA5">
              <w:rPr>
                <w:rFonts w:ascii="Arial" w:eastAsia="Cambria" w:hAnsi="Arial" w:cs="Cambria"/>
                <w:color w:val="00B050"/>
                <w:sz w:val="22"/>
                <w:szCs w:val="22"/>
                <w:u w:color="000000"/>
              </w:rPr>
              <w:t xml:space="preserve">t </w:t>
            </w:r>
            <w:r w:rsidR="0037216E">
              <w:rPr>
                <w:rFonts w:ascii="Arial" w:eastAsia="Cambria" w:hAnsi="Arial" w:cs="Cambria"/>
                <w:color w:val="000000"/>
                <w:sz w:val="22"/>
                <w:szCs w:val="22"/>
                <w:u w:color="000000"/>
              </w:rPr>
              <w:t xml:space="preserve">make sense to </w:t>
            </w:r>
            <w:r w:rsidR="00972F05">
              <w:rPr>
                <w:rFonts w:ascii="Arial" w:eastAsia="Cambria" w:hAnsi="Arial" w:cs="Cambria"/>
                <w:color w:val="000000"/>
                <w:sz w:val="22"/>
                <w:szCs w:val="22"/>
                <w:u w:color="000000"/>
              </w:rPr>
              <w:t xml:space="preserve">simply </w:t>
            </w:r>
            <w:r w:rsidR="0037216E">
              <w:rPr>
                <w:rFonts w:ascii="Arial" w:eastAsia="Cambria" w:hAnsi="Arial" w:cs="Cambria"/>
                <w:color w:val="000000"/>
                <w:sz w:val="22"/>
                <w:szCs w:val="22"/>
                <w:u w:color="000000"/>
              </w:rPr>
              <w:t>compare one hospital’s survival rate</w:t>
            </w:r>
            <w:r>
              <w:rPr>
                <w:rFonts w:ascii="Arial" w:eastAsia="Cambria" w:hAnsi="Arial" w:cs="Cambria"/>
                <w:color w:val="00B050"/>
                <w:sz w:val="22"/>
                <w:szCs w:val="22"/>
                <w:u w:color="000000"/>
              </w:rPr>
              <w:t xml:space="preserve"> with another’s.</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0F6BA6" w:rsidP="000F6BA6">
            <w:pPr>
              <w:pStyle w:val="Body"/>
              <w:rPr>
                <w:rFonts w:ascii="Arial" w:hAnsi="Arial"/>
                <w:sz w:val="22"/>
                <w:szCs w:val="22"/>
                <w:lang w:val="en-US"/>
              </w:rPr>
            </w:pPr>
            <w:commentRangeStart w:id="0"/>
            <w:r>
              <w:rPr>
                <w:rFonts w:ascii="Arial" w:hAnsi="Arial"/>
                <w:color w:val="00B050"/>
                <w:sz w:val="22"/>
                <w:szCs w:val="22"/>
                <w:lang w:val="en-US"/>
              </w:rPr>
              <w:t>We p</w:t>
            </w:r>
            <w:r w:rsidR="0037216E">
              <w:rPr>
                <w:rFonts w:ascii="Arial" w:hAnsi="Arial"/>
                <w:sz w:val="22"/>
                <w:szCs w:val="22"/>
                <w:lang w:val="en-US"/>
              </w:rPr>
              <w:t>ut</w:t>
            </w:r>
            <w:r>
              <w:rPr>
                <w:rFonts w:ascii="Arial" w:hAnsi="Arial"/>
                <w:sz w:val="22"/>
                <w:szCs w:val="22"/>
                <w:lang w:val="en-US"/>
              </w:rPr>
              <w:t xml:space="preserve"> </w:t>
            </w:r>
            <w:r>
              <w:rPr>
                <w:rFonts w:ascii="Arial" w:hAnsi="Arial"/>
                <w:color w:val="00B050"/>
                <w:sz w:val="22"/>
                <w:szCs w:val="22"/>
                <w:lang w:val="en-US"/>
              </w:rPr>
              <w:t>the two</w:t>
            </w:r>
            <w:r w:rsidR="0037216E">
              <w:rPr>
                <w:rFonts w:ascii="Arial" w:hAnsi="Arial"/>
                <w:sz w:val="22"/>
                <w:szCs w:val="22"/>
                <w:lang w:val="en-US"/>
              </w:rPr>
              <w:t xml:space="preserve"> survival rates on </w:t>
            </w:r>
            <w:r>
              <w:rPr>
                <w:rFonts w:ascii="Arial" w:hAnsi="Arial"/>
                <w:color w:val="00B050"/>
                <w:sz w:val="22"/>
                <w:szCs w:val="22"/>
                <w:lang w:val="en-US"/>
              </w:rPr>
              <w:t>either side of a balance which tilts down</w:t>
            </w:r>
            <w:r w:rsidR="00B603A5">
              <w:rPr>
                <w:rFonts w:ascii="Arial" w:hAnsi="Arial"/>
                <w:color w:val="00B050"/>
                <w:sz w:val="22"/>
                <w:szCs w:val="22"/>
                <w:lang w:val="en-US"/>
              </w:rPr>
              <w:t xml:space="preserve"> to one side.</w:t>
            </w:r>
            <w:commentRangeEnd w:id="0"/>
            <w:r w:rsidR="00325B47">
              <w:rPr>
                <w:rStyle w:val="CommentReference"/>
                <w:rFonts w:ascii="Times New Roman" w:eastAsia="Arial Unicode MS" w:hAnsi="Times New Roman" w:cs="Times New Roman"/>
                <w:color w:val="auto"/>
                <w:lang w:val="en-US"/>
              </w:rPr>
              <w:commentReference w:id="0"/>
            </w:r>
          </w:p>
        </w:tc>
      </w:tr>
      <w:tr w:rsidR="0037216E">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37216E" w:rsidP="00B27416">
            <w:pPr>
              <w:rPr>
                <w:rFonts w:ascii="Arial" w:eastAsia="Cambria" w:hAnsi="Arial" w:cs="Cambria"/>
                <w:color w:val="000000"/>
                <w:sz w:val="22"/>
                <w:szCs w:val="22"/>
                <w:u w:color="000000"/>
              </w:rPr>
            </w:pPr>
            <w:r>
              <w:rPr>
                <w:rFonts w:ascii="Arial" w:eastAsia="Cambria" w:hAnsi="Arial" w:cs="Cambria"/>
                <w:color w:val="000000"/>
                <w:sz w:val="22"/>
                <w:szCs w:val="22"/>
                <w:u w:color="000000"/>
              </w:rPr>
              <w:t xml:space="preserve">Instead, we must compare a hospital’s survival rate to what we </w:t>
            </w:r>
            <w:r w:rsidR="00972F05">
              <w:rPr>
                <w:rFonts w:ascii="Arial" w:eastAsia="Cambria" w:hAnsi="Arial" w:cs="Cambria"/>
                <w:color w:val="000000"/>
                <w:sz w:val="22"/>
                <w:szCs w:val="22"/>
                <w:u w:color="000000"/>
              </w:rPr>
              <w:t xml:space="preserve">would </w:t>
            </w:r>
            <w:r>
              <w:rPr>
                <w:rFonts w:ascii="Arial" w:eastAsia="Cambria" w:hAnsi="Arial" w:cs="Cambria"/>
                <w:color w:val="000000"/>
                <w:sz w:val="22"/>
                <w:szCs w:val="22"/>
                <w:u w:color="000000"/>
              </w:rPr>
              <w:t xml:space="preserve">expect for </w:t>
            </w:r>
            <w:del w:id="1" w:author="Christina" w:date="2016-03-11T16:21:00Z">
              <w:r w:rsidR="00471DA5" w:rsidDel="00B27416">
                <w:rPr>
                  <w:rFonts w:ascii="Arial" w:eastAsia="Cambria" w:hAnsi="Arial" w:cs="Cambria"/>
                  <w:color w:val="00B050"/>
                  <w:sz w:val="22"/>
                  <w:szCs w:val="22"/>
                  <w:u w:color="000000"/>
                </w:rPr>
                <w:delText>them</w:delText>
              </w:r>
            </w:del>
            <w:ins w:id="2" w:author="Christina" w:date="2016-03-11T16:21:00Z">
              <w:r w:rsidR="00B27416">
                <w:rPr>
                  <w:rFonts w:ascii="Arial" w:eastAsia="Cambria" w:hAnsi="Arial" w:cs="Cambria"/>
                  <w:color w:val="00B050"/>
                  <w:sz w:val="22"/>
                  <w:szCs w:val="22"/>
                  <w:u w:color="000000"/>
                </w:rPr>
                <w:t>that hospital</w:t>
              </w:r>
            </w:ins>
            <w:r>
              <w:rPr>
                <w:rFonts w:ascii="Arial" w:eastAsia="Cambria" w:hAnsi="Arial" w:cs="Cambria"/>
                <w:color w:val="000000"/>
                <w:sz w:val="22"/>
                <w:szCs w:val="22"/>
                <w:u w:color="000000"/>
              </w:rPr>
              <w:t>: its predicted range of survival</w:t>
            </w:r>
            <w:r w:rsidR="00471DA5" w:rsidRPr="00471DA5">
              <w:rPr>
                <w:rFonts w:ascii="Arial" w:eastAsia="Cambria" w:hAnsi="Arial" w:cs="Cambria"/>
                <w:color w:val="00B050"/>
                <w:sz w:val="22"/>
                <w:szCs w:val="22"/>
                <w:u w:color="000000"/>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7216E" w:rsidRDefault="0037216E" w:rsidP="0037216E">
            <w:pPr>
              <w:pStyle w:val="Body"/>
              <w:rPr>
                <w:rFonts w:ascii="Arial" w:hAnsi="Arial"/>
                <w:sz w:val="22"/>
                <w:szCs w:val="22"/>
                <w:lang w:val="en-US"/>
              </w:rPr>
            </w:pPr>
            <w:r>
              <w:rPr>
                <w:rFonts w:ascii="Arial" w:hAnsi="Arial"/>
                <w:sz w:val="22"/>
                <w:szCs w:val="22"/>
                <w:lang w:val="en-US"/>
              </w:rPr>
              <w:t xml:space="preserve">Drop 98% survival and keep 96% survival rate and show a predicted range (but above the rate not over it).  </w:t>
            </w:r>
          </w:p>
        </w:tc>
      </w:tr>
      <w:tr w:rsidR="009D62D1">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471DA5" w:rsidP="00471DA5">
            <w:r>
              <w:rPr>
                <w:rFonts w:ascii="Arial" w:eastAsia="Cambria" w:hAnsi="Arial" w:cs="Cambria"/>
                <w:color w:val="00B050"/>
                <w:sz w:val="22"/>
                <w:szCs w:val="22"/>
                <w:u w:color="000000"/>
              </w:rPr>
              <w:t>H</w:t>
            </w:r>
            <w:r w:rsidR="00231E63">
              <w:rPr>
                <w:rFonts w:ascii="Arial" w:eastAsia="Cambria" w:hAnsi="Arial" w:cs="Cambria"/>
                <w:color w:val="000000"/>
                <w:sz w:val="22"/>
                <w:szCs w:val="22"/>
                <w:u w:color="000000"/>
              </w:rPr>
              <w:t xml:space="preserve">ow can we predict a survival </w:t>
            </w:r>
            <w:r w:rsidR="00231E63" w:rsidRPr="00471DA5">
              <w:rPr>
                <w:rFonts w:ascii="Arial" w:eastAsia="Cambria" w:hAnsi="Arial" w:cs="Cambria"/>
                <w:color w:val="00B050"/>
                <w:sz w:val="22"/>
                <w:szCs w:val="22"/>
                <w:u w:color="000000"/>
              </w:rPr>
              <w:t>range</w:t>
            </w:r>
            <w:r w:rsidRPr="00471DA5">
              <w:rPr>
                <w:rFonts w:ascii="Arial" w:eastAsia="Cambria" w:hAnsi="Arial" w:cs="Cambria"/>
                <w:color w:val="00B050"/>
                <w:sz w:val="22"/>
                <w:szCs w:val="22"/>
                <w:u w:color="000000"/>
              </w:rPr>
              <w:t>?</w:t>
            </w:r>
            <w:r w:rsidR="00052B98" w:rsidRPr="00471DA5">
              <w:rPr>
                <w:rFonts w:ascii="Arial" w:eastAsia="Cambria" w:hAnsi="Arial" w:cs="Cambria"/>
                <w:color w:val="00B050"/>
                <w:sz w:val="22"/>
                <w:szCs w:val="22"/>
                <w:u w:color="000000"/>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37216E">
            <w:pPr>
              <w:pStyle w:val="Body"/>
            </w:pPr>
            <w:r>
              <w:rPr>
                <w:rFonts w:ascii="Arial" w:hAnsi="Arial"/>
                <w:sz w:val="22"/>
                <w:szCs w:val="22"/>
                <w:lang w:val="en-US"/>
              </w:rPr>
              <w:t xml:space="preserve">Empty screen and </w:t>
            </w:r>
            <w:r w:rsidR="00231E63">
              <w:rPr>
                <w:rFonts w:ascii="Arial" w:hAnsi="Arial"/>
                <w:sz w:val="22"/>
                <w:szCs w:val="22"/>
                <w:lang w:val="en-US"/>
              </w:rPr>
              <w:t>draw hospital</w:t>
            </w:r>
            <w:r>
              <w:rPr>
                <w:rFonts w:ascii="Arial" w:hAnsi="Arial"/>
                <w:sz w:val="22"/>
                <w:szCs w:val="22"/>
                <w:lang w:val="en-US"/>
              </w:rPr>
              <w:t xml:space="preserve"> </w:t>
            </w:r>
          </w:p>
        </w:tc>
      </w:tr>
      <w:tr w:rsidR="009D62D1" w:rsidTr="000F6BA6">
        <w:trPr>
          <w:trHeight w:val="726"/>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972F05" w:rsidP="00972F05">
            <w:pPr>
              <w:pStyle w:val="Body"/>
            </w:pPr>
            <w:r>
              <w:rPr>
                <w:rFonts w:ascii="Arial" w:hAnsi="Arial"/>
                <w:sz w:val="22"/>
                <w:szCs w:val="22"/>
                <w:lang w:val="en-US"/>
              </w:rPr>
              <w:t>W</w:t>
            </w:r>
            <w:r w:rsidR="00231E63">
              <w:rPr>
                <w:rFonts w:ascii="Arial" w:hAnsi="Arial"/>
                <w:sz w:val="22"/>
                <w:szCs w:val="22"/>
                <w:lang w:val="en-US"/>
              </w:rPr>
              <w:t xml:space="preserve">e look at the </w:t>
            </w:r>
            <w:r>
              <w:rPr>
                <w:rFonts w:ascii="Arial" w:hAnsi="Arial"/>
                <w:sz w:val="22"/>
                <w:szCs w:val="22"/>
                <w:lang w:val="en-US"/>
              </w:rPr>
              <w:t xml:space="preserve">children </w:t>
            </w:r>
            <w:r w:rsidR="00231E63">
              <w:rPr>
                <w:rFonts w:ascii="Arial" w:hAnsi="Arial"/>
                <w:sz w:val="22"/>
                <w:szCs w:val="22"/>
                <w:lang w:val="en-US"/>
              </w:rPr>
              <w:t xml:space="preserve">the hospital </w:t>
            </w:r>
            <w:r w:rsidR="007D0DA2">
              <w:rPr>
                <w:rFonts w:ascii="Arial" w:hAnsi="Arial"/>
                <w:sz w:val="22"/>
                <w:szCs w:val="22"/>
                <w:lang w:val="en-US"/>
              </w:rPr>
              <w:t xml:space="preserve">has </w:t>
            </w:r>
            <w:r>
              <w:rPr>
                <w:rFonts w:ascii="Arial" w:hAnsi="Arial"/>
                <w:sz w:val="22"/>
                <w:szCs w:val="22"/>
                <w:lang w:val="en-US"/>
              </w:rPr>
              <w:t>treated</w:t>
            </w:r>
            <w:r w:rsidR="007D0DA2">
              <w:rPr>
                <w:rFonts w:ascii="Arial" w:hAnsi="Arial"/>
                <w:sz w:val="22"/>
                <w:szCs w:val="22"/>
                <w:lang w:val="en-US"/>
              </w:rPr>
              <w:t xml:space="preserve"> </w:t>
            </w:r>
            <w:r w:rsidR="00231E63">
              <w:rPr>
                <w:rFonts w:ascii="Arial" w:hAnsi="Arial"/>
                <w:sz w:val="22"/>
                <w:szCs w:val="22"/>
                <w:lang w:val="en-US"/>
              </w:rPr>
              <w:t>during the year.</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F6BA6">
            <w:pPr>
              <w:pStyle w:val="Body"/>
            </w:pPr>
            <w:r w:rsidRPr="000F6BA6">
              <w:rPr>
                <w:rFonts w:ascii="Arial" w:hAnsi="Arial"/>
                <w:color w:val="00B050"/>
                <w:sz w:val="22"/>
                <w:szCs w:val="22"/>
                <w:lang w:val="en-US"/>
              </w:rPr>
              <w:t>D</w:t>
            </w:r>
            <w:r w:rsidR="00231E63">
              <w:rPr>
                <w:rFonts w:ascii="Arial" w:hAnsi="Arial"/>
                <w:sz w:val="22"/>
                <w:szCs w:val="22"/>
                <w:lang w:val="en-US"/>
              </w:rPr>
              <w:t>raw arrivals at hospital</w:t>
            </w:r>
          </w:p>
        </w:tc>
      </w:tr>
      <w:tr w:rsidR="009D62D1">
        <w:trPr>
          <w:trHeight w:val="120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rsidP="00282398">
            <w:pPr>
              <w:pStyle w:val="Body"/>
            </w:pPr>
            <w:r>
              <w:rPr>
                <w:rFonts w:ascii="Arial" w:hAnsi="Arial"/>
                <w:sz w:val="22"/>
                <w:szCs w:val="22"/>
                <w:lang w:val="en-US"/>
              </w:rPr>
              <w:t xml:space="preserve">The NHS </w:t>
            </w:r>
            <w:r w:rsidR="000A6D37">
              <w:rPr>
                <w:rFonts w:ascii="Arial" w:hAnsi="Arial"/>
                <w:sz w:val="22"/>
                <w:szCs w:val="22"/>
                <w:lang w:val="en-US"/>
              </w:rPr>
              <w:t>collects data on all children who have surgery</w:t>
            </w:r>
            <w:r>
              <w:rPr>
                <w:rFonts w:ascii="Arial" w:hAnsi="Arial"/>
                <w:sz w:val="22"/>
                <w:szCs w:val="22"/>
                <w:lang w:val="en-US"/>
              </w:rPr>
              <w:t xml:space="preserve">, </w:t>
            </w:r>
            <w:r w:rsidR="00282398">
              <w:rPr>
                <w:rFonts w:ascii="Arial" w:hAnsi="Arial"/>
                <w:sz w:val="22"/>
                <w:szCs w:val="22"/>
                <w:lang w:val="en-US"/>
              </w:rPr>
              <w:t xml:space="preserve">which includes </w:t>
            </w:r>
            <w:proofErr w:type="gramStart"/>
            <w:r>
              <w:rPr>
                <w:rFonts w:ascii="Arial" w:hAnsi="Arial"/>
                <w:sz w:val="22"/>
                <w:szCs w:val="22"/>
                <w:lang w:val="en-US"/>
              </w:rPr>
              <w:t>recording  risk</w:t>
            </w:r>
            <w:proofErr w:type="gramEnd"/>
            <w:r>
              <w:rPr>
                <w:rFonts w:ascii="Arial" w:hAnsi="Arial"/>
                <w:sz w:val="22"/>
                <w:szCs w:val="22"/>
                <w:lang w:val="en-US"/>
              </w:rPr>
              <w:t xml:space="preserve"> factors such as age, weight, difficulty of the proposed surgery, </w:t>
            </w:r>
            <w:r w:rsidR="0037216E">
              <w:rPr>
                <w:rFonts w:ascii="Arial" w:hAnsi="Arial"/>
                <w:sz w:val="22"/>
                <w:szCs w:val="22"/>
                <w:lang w:val="en-US"/>
              </w:rPr>
              <w:t xml:space="preserve">diagnosis </w:t>
            </w:r>
            <w:r>
              <w:rPr>
                <w:rFonts w:ascii="Arial" w:hAnsi="Arial"/>
                <w:sz w:val="22"/>
                <w:szCs w:val="22"/>
                <w:lang w:val="en-US"/>
              </w:rPr>
              <w:t>and complicating conditions</w:t>
            </w:r>
            <w:r w:rsidR="000A6D37">
              <w:rPr>
                <w:rFonts w:ascii="Arial" w:hAnsi="Arial"/>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F6BA6">
            <w:pPr>
              <w:pStyle w:val="Body"/>
            </w:pPr>
            <w:r>
              <w:rPr>
                <w:rFonts w:ascii="Arial" w:hAnsi="Arial"/>
                <w:color w:val="00B050"/>
                <w:sz w:val="22"/>
                <w:szCs w:val="22"/>
                <w:lang w:val="en-US"/>
              </w:rPr>
              <w:t>D</w:t>
            </w:r>
            <w:r w:rsidR="00231E63">
              <w:rPr>
                <w:rFonts w:ascii="Arial" w:hAnsi="Arial"/>
                <w:sz w:val="22"/>
                <w:szCs w:val="22"/>
                <w:lang w:val="en-US"/>
              </w:rPr>
              <w:t>ata arrives on clipboard</w:t>
            </w:r>
          </w:p>
        </w:tc>
      </w:tr>
      <w:tr w:rsidR="009D62D1">
        <w:trPr>
          <w:trHeight w:val="96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37216E" w:rsidP="00943BAF">
            <w:pPr>
              <w:pStyle w:val="Body"/>
            </w:pPr>
            <w:r>
              <w:rPr>
                <w:rFonts w:ascii="Arial" w:hAnsi="Arial"/>
                <w:sz w:val="22"/>
                <w:szCs w:val="22"/>
                <w:lang w:val="en-US"/>
              </w:rPr>
              <w:t>A statistical</w:t>
            </w:r>
            <w:r w:rsidR="00231E63">
              <w:rPr>
                <w:rFonts w:ascii="Arial" w:hAnsi="Arial"/>
                <w:sz w:val="22"/>
                <w:szCs w:val="22"/>
                <w:lang w:val="en-US"/>
              </w:rPr>
              <w:t xml:space="preserve"> formula weighs up these risk factors for each case and calculates a</w:t>
            </w:r>
            <w:r w:rsidR="00943BAF">
              <w:rPr>
                <w:rFonts w:ascii="Arial" w:hAnsi="Arial"/>
                <w:sz w:val="22"/>
                <w:szCs w:val="22"/>
                <w:lang w:val="en-US"/>
              </w:rPr>
              <w:t xml:space="preserve"> </w:t>
            </w:r>
            <w:r w:rsidR="00231E63">
              <w:rPr>
                <w:rFonts w:ascii="Arial" w:hAnsi="Arial"/>
                <w:sz w:val="22"/>
                <w:szCs w:val="22"/>
                <w:lang w:val="en-US"/>
              </w:rPr>
              <w:t>chance of survival.</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F6BA6">
            <w:pPr>
              <w:pStyle w:val="Body"/>
            </w:pPr>
            <w:r w:rsidRPr="000F6BA6">
              <w:rPr>
                <w:rFonts w:ascii="Arial" w:hAnsi="Arial"/>
                <w:color w:val="00B050"/>
                <w:sz w:val="22"/>
                <w:szCs w:val="22"/>
                <w:lang w:val="en-US"/>
              </w:rPr>
              <w:t>D</w:t>
            </w:r>
            <w:r w:rsidR="00231E63">
              <w:rPr>
                <w:rFonts w:ascii="Arial" w:hAnsi="Arial"/>
                <w:sz w:val="22"/>
                <w:szCs w:val="22"/>
                <w:lang w:val="en-US"/>
              </w:rPr>
              <w:t>ata drops from the clipboard onto a balance, yielding an individual % number.</w:t>
            </w:r>
            <w:r w:rsidR="00442E99">
              <w:rPr>
                <w:rFonts w:ascii="Arial" w:hAnsi="Arial"/>
                <w:sz w:val="22"/>
                <w:szCs w:val="22"/>
                <w:lang w:val="en-US"/>
              </w:rPr>
              <w:t xml:space="preserve"> Would be good if we could see it go through the actual formula?</w:t>
            </w:r>
          </w:p>
        </w:tc>
      </w:tr>
      <w:tr w:rsidR="009D62D1">
        <w:trPr>
          <w:trHeight w:val="96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rsidP="00442E99">
            <w:pPr>
              <w:pStyle w:val="Body"/>
            </w:pPr>
            <w:r>
              <w:rPr>
                <w:rFonts w:ascii="Arial" w:hAnsi="Arial"/>
                <w:sz w:val="22"/>
                <w:szCs w:val="22"/>
                <w:lang w:val="en-US"/>
              </w:rPr>
              <w:t>[</w:t>
            </w:r>
            <w:r w:rsidRPr="00052B98">
              <w:rPr>
                <w:rFonts w:ascii="Arial" w:hAnsi="Arial"/>
                <w:i/>
                <w:sz w:val="22"/>
                <w:szCs w:val="22"/>
                <w:lang w:val="en-US"/>
              </w:rPr>
              <w:t>Warning here? It isn’t sensible to use this percentage chance to guide individual decisions</w:t>
            </w:r>
            <w:r w:rsidR="00442E99">
              <w:rPr>
                <w:rFonts w:ascii="Arial" w:hAnsi="Arial"/>
                <w:i/>
                <w:sz w:val="22"/>
                <w:szCs w:val="22"/>
                <w:lang w:val="en-US"/>
              </w:rPr>
              <w:t>. A child’s clinical team will always have a much richer understanding for the child than a statistical formula!</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442E99">
            <w:pPr>
              <w:pStyle w:val="Body"/>
            </w:pPr>
            <w:r>
              <w:rPr>
                <w:rFonts w:ascii="Arial" w:hAnsi="Arial"/>
                <w:sz w:val="22"/>
                <w:szCs w:val="22"/>
                <w:lang w:val="en-US"/>
              </w:rPr>
              <w:t xml:space="preserve">WARNING: </w:t>
            </w:r>
            <w:r w:rsidR="00231E63">
              <w:rPr>
                <w:rFonts w:ascii="Arial" w:hAnsi="Arial"/>
                <w:sz w:val="22"/>
                <w:szCs w:val="22"/>
                <w:lang w:val="en-US"/>
              </w:rPr>
              <w:t>Show single individual icon with %</w:t>
            </w:r>
            <w:r>
              <w:rPr>
                <w:rFonts w:ascii="Arial" w:hAnsi="Arial"/>
                <w:sz w:val="22"/>
                <w:szCs w:val="22"/>
                <w:lang w:val="en-US"/>
              </w:rPr>
              <w:t xml:space="preserve"> and an X on</w:t>
            </w:r>
            <w:r w:rsidR="00972F05">
              <w:rPr>
                <w:rFonts w:ascii="Arial" w:hAnsi="Arial"/>
                <w:sz w:val="22"/>
                <w:szCs w:val="22"/>
                <w:lang w:val="en-US"/>
              </w:rPr>
              <w:t xml:space="preserve"> </w:t>
            </w:r>
            <w:r>
              <w:rPr>
                <w:rFonts w:ascii="Arial" w:hAnsi="Arial"/>
                <w:sz w:val="22"/>
                <w:szCs w:val="22"/>
                <w:lang w:val="en-US"/>
              </w:rPr>
              <w:t>one side and the clinical team around the bedside on the other.</w:t>
            </w:r>
          </w:p>
        </w:tc>
      </w:tr>
      <w:tr w:rsidR="00B27416">
        <w:trPr>
          <w:trHeight w:val="723"/>
          <w:ins w:id="3" w:author="Christina" w:date="2016-03-11T16:22:00Z"/>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7416" w:rsidRDefault="00B27416" w:rsidP="00B603A5">
            <w:pPr>
              <w:rPr>
                <w:ins w:id="4" w:author="Christina" w:date="2016-03-11T16:22:00Z"/>
                <w:rFonts w:ascii="Arial" w:eastAsia="Cambria" w:hAnsi="Arial" w:cs="Cambria"/>
                <w:color w:val="000000"/>
                <w:sz w:val="22"/>
                <w:szCs w:val="22"/>
                <w:u w:color="000000"/>
              </w:rPr>
            </w:pPr>
            <w:commentRangeStart w:id="5"/>
            <w:ins w:id="6" w:author="Christina" w:date="2016-03-11T16:22:00Z">
              <w:r>
                <w:rPr>
                  <w:rFonts w:ascii="Arial" w:eastAsia="Cambria" w:hAnsi="Arial" w:cs="Cambria"/>
                  <w:color w:val="000000"/>
                  <w:sz w:val="22"/>
                  <w:szCs w:val="22"/>
                  <w:u w:color="000000"/>
                </w:rPr>
                <w:t>We then</w:t>
              </w:r>
            </w:ins>
            <w:commentRangeEnd w:id="5"/>
            <w:ins w:id="7" w:author="Christina" w:date="2016-03-11T16:39:00Z">
              <w:r w:rsidR="002321BB">
                <w:rPr>
                  <w:rStyle w:val="CommentReference"/>
                </w:rPr>
                <w:commentReference w:id="5"/>
              </w:r>
            </w:ins>
            <w:ins w:id="8" w:author="Christina" w:date="2016-03-11T16:22:00Z">
              <w:r>
                <w:rPr>
                  <w:rFonts w:ascii="Arial" w:eastAsia="Cambria" w:hAnsi="Arial" w:cs="Cambria"/>
                  <w:color w:val="000000"/>
                  <w:sz w:val="22"/>
                  <w:szCs w:val="22"/>
                  <w:u w:color="000000"/>
                </w:rPr>
                <w:t xml:space="preserve"> need to combine </w:t>
              </w:r>
            </w:ins>
            <w:ins w:id="9" w:author="Christina" w:date="2016-03-11T16:38:00Z">
              <w:r w:rsidR="002321BB">
                <w:rPr>
                  <w:rFonts w:ascii="Arial" w:eastAsia="Cambria" w:hAnsi="Arial" w:cs="Cambria"/>
                  <w:color w:val="000000"/>
                  <w:sz w:val="22"/>
                  <w:szCs w:val="22"/>
                  <w:u w:color="000000"/>
                </w:rPr>
                <w:t>the predicted chances of survival for each child into an overall predicted range for survival at that hospital</w:t>
              </w:r>
            </w:ins>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7416" w:rsidRDefault="002321BB">
            <w:pPr>
              <w:pStyle w:val="Body"/>
              <w:rPr>
                <w:ins w:id="10" w:author="Christina" w:date="2016-03-11T16:22:00Z"/>
                <w:rFonts w:ascii="Arial" w:hAnsi="Arial"/>
                <w:sz w:val="22"/>
                <w:szCs w:val="22"/>
                <w:lang w:val="en-US"/>
              </w:rPr>
            </w:pPr>
            <w:ins w:id="11" w:author="Christina" w:date="2016-03-11T16:39:00Z">
              <w:r>
                <w:rPr>
                  <w:rFonts w:ascii="Arial" w:hAnsi="Arial"/>
                  <w:sz w:val="22"/>
                  <w:szCs w:val="22"/>
                  <w:lang w:val="en-US"/>
                </w:rPr>
                <w:t>Show individual chances of survival merge together in an overall range?!</w:t>
              </w:r>
            </w:ins>
          </w:p>
        </w:tc>
      </w:tr>
      <w:tr w:rsidR="009D62D1">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21BB" w:rsidP="00161F0A">
            <w:ins w:id="12" w:author="Christina" w:date="2016-03-11T16:39:00Z">
              <w:r>
                <w:rPr>
                  <w:rFonts w:ascii="Arial" w:eastAsia="Cambria" w:hAnsi="Arial" w:cs="Cambria"/>
                  <w:color w:val="000000"/>
                  <w:sz w:val="22"/>
                  <w:szCs w:val="22"/>
                  <w:u w:color="000000"/>
                </w:rPr>
                <w:t>How do</w:t>
              </w:r>
            </w:ins>
            <w:ins w:id="13" w:author="Christina" w:date="2016-03-11T16:40:00Z">
              <w:r w:rsidR="00161F0A">
                <w:rPr>
                  <w:rFonts w:ascii="Arial" w:eastAsia="Cambria" w:hAnsi="Arial" w:cs="Cambria"/>
                  <w:color w:val="000000"/>
                  <w:sz w:val="22"/>
                  <w:szCs w:val="22"/>
                  <w:u w:color="000000"/>
                </w:rPr>
                <w:t>es it work</w:t>
              </w:r>
            </w:ins>
            <w:ins w:id="14" w:author="Christina" w:date="2016-03-11T16:39:00Z">
              <w:r>
                <w:rPr>
                  <w:rFonts w:ascii="Arial" w:eastAsia="Cambria" w:hAnsi="Arial" w:cs="Cambria"/>
                  <w:color w:val="000000"/>
                  <w:sz w:val="22"/>
                  <w:szCs w:val="22"/>
                  <w:u w:color="000000"/>
                </w:rPr>
                <w:t xml:space="preserve">? </w:t>
              </w:r>
            </w:ins>
            <w:r w:rsidR="00282398">
              <w:rPr>
                <w:rFonts w:ascii="Arial" w:eastAsia="Cambria" w:hAnsi="Arial" w:cs="Cambria"/>
                <w:color w:val="000000"/>
                <w:sz w:val="22"/>
                <w:szCs w:val="22"/>
                <w:u w:color="000000"/>
              </w:rPr>
              <w:t xml:space="preserve">Here’s an example. </w:t>
            </w:r>
            <w:r w:rsidR="00231E63">
              <w:rPr>
                <w:rFonts w:ascii="Arial" w:eastAsia="Cambria" w:hAnsi="Arial" w:cs="Cambria"/>
                <w:color w:val="000000"/>
                <w:sz w:val="22"/>
                <w:szCs w:val="22"/>
                <w:u w:color="000000"/>
              </w:rPr>
              <w:t xml:space="preserve">To make the numbers easy, </w:t>
            </w:r>
            <w:r w:rsidR="00C84563">
              <w:rPr>
                <w:rFonts w:ascii="Arial" w:eastAsia="Cambria" w:hAnsi="Arial" w:cs="Cambria"/>
                <w:color w:val="000000"/>
                <w:sz w:val="22"/>
                <w:szCs w:val="22"/>
                <w:u w:color="000000"/>
              </w:rPr>
              <w:t xml:space="preserve">let’s </w:t>
            </w:r>
            <w:r w:rsidR="00282398">
              <w:rPr>
                <w:rFonts w:ascii="Arial" w:eastAsia="Cambria" w:hAnsi="Arial" w:cs="Cambria"/>
                <w:color w:val="000000"/>
                <w:sz w:val="22"/>
                <w:szCs w:val="22"/>
                <w:u w:color="000000"/>
              </w:rPr>
              <w:t xml:space="preserve">suppose </w:t>
            </w:r>
            <w:r w:rsidR="00C84563">
              <w:rPr>
                <w:rFonts w:ascii="Arial" w:eastAsia="Cambria" w:hAnsi="Arial" w:cs="Cambria"/>
                <w:color w:val="000000"/>
                <w:sz w:val="22"/>
                <w:szCs w:val="22"/>
                <w:u w:color="000000"/>
              </w:rPr>
              <w:t xml:space="preserve">that </w:t>
            </w:r>
            <w:r w:rsidR="00231E63">
              <w:rPr>
                <w:rFonts w:ascii="Arial" w:eastAsia="Cambria" w:hAnsi="Arial" w:cs="Cambria"/>
                <w:color w:val="000000"/>
                <w:sz w:val="22"/>
                <w:szCs w:val="22"/>
                <w:u w:color="000000"/>
              </w:rPr>
              <w:t xml:space="preserve">the hospital </w:t>
            </w:r>
            <w:r w:rsidR="00C84563">
              <w:rPr>
                <w:rFonts w:ascii="Arial" w:eastAsia="Cambria" w:hAnsi="Arial" w:cs="Cambria"/>
                <w:color w:val="000000"/>
                <w:sz w:val="22"/>
                <w:szCs w:val="22"/>
                <w:u w:color="000000"/>
              </w:rPr>
              <w:t xml:space="preserve">does </w:t>
            </w:r>
            <w:r w:rsidR="00231E63">
              <w:rPr>
                <w:rFonts w:ascii="Arial" w:eastAsia="Cambria" w:hAnsi="Arial" w:cs="Cambria"/>
                <w:color w:val="000000"/>
                <w:sz w:val="22"/>
                <w:szCs w:val="22"/>
                <w:u w:color="000000"/>
              </w:rPr>
              <w:t xml:space="preserve">exactly 100 </w:t>
            </w:r>
            <w:r w:rsidR="00C84563">
              <w:rPr>
                <w:rFonts w:ascii="Arial" w:eastAsia="Cambria" w:hAnsi="Arial" w:cs="Cambria"/>
                <w:color w:val="000000"/>
                <w:sz w:val="22"/>
                <w:szCs w:val="22"/>
                <w:u w:color="000000"/>
              </w:rPr>
              <w:t xml:space="preserve">heart operations </w:t>
            </w:r>
            <w:r w:rsidR="00231E63">
              <w:rPr>
                <w:rFonts w:ascii="Arial" w:eastAsia="Cambria" w:hAnsi="Arial" w:cs="Cambria"/>
                <w:color w:val="000000"/>
                <w:sz w:val="22"/>
                <w:szCs w:val="22"/>
                <w:u w:color="000000"/>
              </w:rPr>
              <w:t xml:space="preserve">in </w:t>
            </w:r>
            <w:r w:rsidR="00B603A5">
              <w:rPr>
                <w:rFonts w:ascii="Arial" w:eastAsia="Cambria" w:hAnsi="Arial" w:cs="Cambria"/>
                <w:color w:val="00B050"/>
                <w:sz w:val="22"/>
                <w:szCs w:val="22"/>
                <w:u w:color="000000"/>
              </w:rPr>
              <w:t>one</w:t>
            </w:r>
            <w:r w:rsidR="00231E63">
              <w:rPr>
                <w:rFonts w:ascii="Arial" w:eastAsia="Cambria" w:hAnsi="Arial" w:cs="Cambria"/>
                <w:color w:val="000000"/>
                <w:sz w:val="22"/>
                <w:szCs w:val="22"/>
                <w:u w:color="000000"/>
              </w:rPr>
              <w:t xml:space="preserve"> year.  </w:t>
            </w:r>
            <w:r w:rsidR="00C84563">
              <w:rPr>
                <w:rFonts w:ascii="Arial" w:eastAsia="Cambria" w:hAnsi="Arial" w:cs="Cambria"/>
                <w:color w:val="000000"/>
                <w:sz w:val="22"/>
                <w:szCs w:val="22"/>
                <w:u w:color="000000"/>
              </w:rPr>
              <w:t xml:space="preserve">We calculate the chances of survival for each child after their operation using the statistical formula.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Show 100 icons and % values</w:t>
            </w: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9D62D1"/>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Grid of 100 kids with their numbers</w:t>
            </w:r>
          </w:p>
        </w:tc>
      </w:tr>
      <w:tr w:rsidR="009D62D1">
        <w:trPr>
          <w:trHeight w:val="96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D14CF9" w:rsidP="00943BAF">
            <w:pPr>
              <w:pStyle w:val="Body"/>
            </w:pPr>
            <w:r>
              <w:rPr>
                <w:rFonts w:ascii="Arial" w:hAnsi="Arial"/>
                <w:sz w:val="22"/>
                <w:szCs w:val="22"/>
                <w:lang w:val="en-US"/>
              </w:rPr>
              <w:t>We c</w:t>
            </w:r>
            <w:r w:rsidR="00231E63">
              <w:rPr>
                <w:rFonts w:ascii="Arial" w:hAnsi="Arial"/>
                <w:sz w:val="22"/>
                <w:szCs w:val="22"/>
                <w:lang w:val="en-US"/>
              </w:rPr>
              <w:t>annot predict exactly</w:t>
            </w:r>
            <w:r w:rsidR="00052B98">
              <w:rPr>
                <w:rFonts w:ascii="Arial" w:hAnsi="Arial"/>
                <w:sz w:val="22"/>
                <w:szCs w:val="22"/>
                <w:lang w:val="en-US"/>
              </w:rPr>
              <w:t xml:space="preserve"> what will happen to these children</w:t>
            </w:r>
            <w:r w:rsidR="00231E63">
              <w:rPr>
                <w:rFonts w:ascii="Arial" w:hAnsi="Arial"/>
                <w:sz w:val="22"/>
                <w:szCs w:val="22"/>
                <w:lang w:val="en-US"/>
              </w:rPr>
              <w:t xml:space="preserve">, and </w:t>
            </w:r>
            <w:r w:rsidR="00052B98">
              <w:rPr>
                <w:rFonts w:ascii="Arial" w:hAnsi="Arial"/>
                <w:sz w:val="22"/>
                <w:szCs w:val="22"/>
                <w:lang w:val="en-US"/>
              </w:rPr>
              <w:t xml:space="preserve">sadly it is </w:t>
            </w:r>
            <w:r w:rsidR="00231E63">
              <w:rPr>
                <w:rFonts w:ascii="Arial" w:hAnsi="Arial"/>
                <w:sz w:val="22"/>
                <w:szCs w:val="22"/>
                <w:lang w:val="en-US"/>
              </w:rPr>
              <w:t>very unlike</w:t>
            </w:r>
            <w:r w:rsidR="00052B98">
              <w:rPr>
                <w:rFonts w:ascii="Arial" w:hAnsi="Arial"/>
                <w:sz w:val="22"/>
                <w:szCs w:val="22"/>
                <w:lang w:val="en-US"/>
              </w:rPr>
              <w:t xml:space="preserve">ly that they will </w:t>
            </w:r>
            <w:r w:rsidR="00C84563">
              <w:rPr>
                <w:rFonts w:ascii="Arial" w:hAnsi="Arial"/>
                <w:sz w:val="22"/>
                <w:szCs w:val="22"/>
                <w:lang w:val="en-US"/>
              </w:rPr>
              <w:t xml:space="preserve">ALL </w:t>
            </w:r>
            <w:r w:rsidR="00052B98">
              <w:rPr>
                <w:rFonts w:ascii="Arial" w:hAnsi="Arial"/>
                <w:sz w:val="22"/>
                <w:szCs w:val="22"/>
                <w:lang w:val="en-US"/>
              </w:rPr>
              <w:t>survive. A plausible</w:t>
            </w:r>
            <w:r w:rsidR="00231E63">
              <w:rPr>
                <w:rFonts w:ascii="Arial" w:hAnsi="Arial"/>
                <w:sz w:val="22"/>
                <w:szCs w:val="22"/>
                <w:lang w:val="en-US"/>
              </w:rPr>
              <w:t xml:space="preserve"> </w:t>
            </w:r>
            <w:r w:rsidR="00943BAF">
              <w:rPr>
                <w:rFonts w:ascii="Arial" w:hAnsi="Arial"/>
                <w:sz w:val="22"/>
                <w:szCs w:val="22"/>
                <w:lang w:val="en-US"/>
              </w:rPr>
              <w:t>way for things to turn out</w:t>
            </w:r>
            <w:r w:rsidR="00231E63">
              <w:rPr>
                <w:rFonts w:ascii="Arial" w:hAnsi="Arial"/>
                <w:sz w:val="22"/>
                <w:szCs w:val="22"/>
                <w:lang w:val="en-US"/>
              </w:rPr>
              <w:t xml:space="preserve"> is </w:t>
            </w:r>
            <w:r w:rsidR="00052B98">
              <w:rPr>
                <w:rFonts w:ascii="Arial" w:hAnsi="Arial"/>
                <w:sz w:val="22"/>
                <w:szCs w:val="22"/>
                <w:lang w:val="en-US"/>
              </w:rPr>
              <w:t xml:space="preserve">that </w:t>
            </w:r>
            <w:r w:rsidR="00231E63">
              <w:rPr>
                <w:rFonts w:ascii="Arial" w:hAnsi="Arial"/>
                <w:sz w:val="22"/>
                <w:szCs w:val="22"/>
                <w:lang w:val="en-US"/>
              </w:rPr>
              <w:t>2 don't survive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3F089D" w:rsidP="003F089D">
            <w:pPr>
              <w:pStyle w:val="Body"/>
            </w:pPr>
            <w:r w:rsidRPr="003F089D">
              <w:rPr>
                <w:rFonts w:ascii="Arial" w:hAnsi="Arial"/>
                <w:color w:val="00B050"/>
                <w:sz w:val="22"/>
                <w:szCs w:val="22"/>
                <w:lang w:val="en-US"/>
              </w:rPr>
              <w:t>2 of the 100</w:t>
            </w:r>
            <w:r w:rsidR="00231E63" w:rsidRPr="003F089D">
              <w:rPr>
                <w:rFonts w:ascii="Arial" w:hAnsi="Arial"/>
                <w:color w:val="00B050"/>
                <w:sz w:val="22"/>
                <w:szCs w:val="22"/>
                <w:lang w:val="en-US"/>
              </w:rPr>
              <w:t xml:space="preserve"> fad</w:t>
            </w:r>
            <w:r w:rsidRPr="003F089D">
              <w:rPr>
                <w:rFonts w:ascii="Arial" w:hAnsi="Arial"/>
                <w:color w:val="00B050"/>
                <w:sz w:val="22"/>
                <w:szCs w:val="22"/>
                <w:lang w:val="en-US"/>
              </w:rPr>
              <w:t>e</w:t>
            </w:r>
            <w:r w:rsidR="00231E63" w:rsidRPr="003F089D">
              <w:rPr>
                <w:rFonts w:ascii="Arial" w:hAnsi="Arial"/>
                <w:color w:val="00B050"/>
                <w:sz w:val="22"/>
                <w:szCs w:val="22"/>
                <w:lang w:val="en-US"/>
              </w:rPr>
              <w:t xml:space="preserve"> ou</w:t>
            </w:r>
            <w:r w:rsidRPr="003F089D">
              <w:rPr>
                <w:rFonts w:ascii="Arial" w:hAnsi="Arial"/>
                <w:color w:val="00B050"/>
                <w:sz w:val="22"/>
                <w:szCs w:val="22"/>
                <w:lang w:val="en-US"/>
              </w:rPr>
              <w:t>t.</w:t>
            </w: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Pr="00B603A5" w:rsidRDefault="00231E63">
            <w:pPr>
              <w:pStyle w:val="Body"/>
              <w:rPr>
                <w:color w:val="00B050"/>
              </w:rPr>
            </w:pPr>
            <w:proofErr w:type="gramStart"/>
            <w:r>
              <w:rPr>
                <w:rFonts w:ascii="Arial" w:hAnsi="Arial"/>
                <w:sz w:val="22"/>
                <w:szCs w:val="22"/>
                <w:lang w:val="en-US"/>
              </w:rPr>
              <w:t>giving</w:t>
            </w:r>
            <w:proofErr w:type="gramEnd"/>
            <w:r>
              <w:rPr>
                <w:rFonts w:ascii="Arial" w:hAnsi="Arial"/>
                <w:sz w:val="22"/>
                <w:szCs w:val="22"/>
                <w:lang w:val="en-US"/>
              </w:rPr>
              <w:t xml:space="preserve"> a</w:t>
            </w:r>
            <w:ins w:id="15" w:author="Christina" w:date="2016-03-11T16:40:00Z">
              <w:r w:rsidR="00161F0A">
                <w:rPr>
                  <w:rFonts w:ascii="Arial" w:hAnsi="Arial"/>
                  <w:sz w:val="22"/>
                  <w:szCs w:val="22"/>
                  <w:lang w:val="en-US"/>
                </w:rPr>
                <w:t>n overall</w:t>
              </w:r>
            </w:ins>
            <w:r>
              <w:rPr>
                <w:rFonts w:ascii="Arial" w:hAnsi="Arial"/>
                <w:sz w:val="22"/>
                <w:szCs w:val="22"/>
                <w:lang w:val="en-US"/>
              </w:rPr>
              <w:t xml:space="preserve"> 98% survival rate</w:t>
            </w:r>
            <w:r w:rsidR="00B603A5">
              <w:rPr>
                <w:rFonts w:ascii="Arial" w:hAnsi="Arial"/>
                <w:color w:val="00B050"/>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Pr="003F089D" w:rsidRDefault="00231E63">
            <w:pPr>
              <w:pStyle w:val="Body"/>
            </w:pPr>
            <w:r w:rsidRPr="003F089D">
              <w:rPr>
                <w:rFonts w:ascii="Arial" w:hAnsi="Arial"/>
                <w:sz w:val="22"/>
                <w:szCs w:val="22"/>
                <w:lang w:val="en-US"/>
              </w:rPr>
              <w:t>show dot</w:t>
            </w:r>
          </w:p>
        </w:tc>
      </w:tr>
      <w:tr w:rsidR="009D62D1" w:rsidRPr="00161F0A">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rsidP="00943BAF">
            <w:pPr>
              <w:pStyle w:val="Body"/>
            </w:pPr>
            <w:r>
              <w:rPr>
                <w:rFonts w:ascii="Arial" w:hAnsi="Arial"/>
                <w:sz w:val="22"/>
                <w:szCs w:val="22"/>
                <w:lang w:val="en-US"/>
              </w:rPr>
              <w:t xml:space="preserve">Given the chances </w:t>
            </w:r>
            <w:r w:rsidR="00052B98">
              <w:rPr>
                <w:rFonts w:ascii="Arial" w:hAnsi="Arial"/>
                <w:sz w:val="22"/>
                <w:szCs w:val="22"/>
                <w:lang w:val="en-US"/>
              </w:rPr>
              <w:t>that have been calculated for</w:t>
            </w:r>
            <w:r>
              <w:rPr>
                <w:rFonts w:ascii="Arial" w:hAnsi="Arial"/>
                <w:sz w:val="22"/>
                <w:szCs w:val="22"/>
                <w:lang w:val="en-US"/>
              </w:rPr>
              <w:t xml:space="preserve"> all these </w:t>
            </w:r>
            <w:r w:rsidR="00052B98">
              <w:rPr>
                <w:rFonts w:ascii="Arial" w:hAnsi="Arial"/>
                <w:sz w:val="22"/>
                <w:szCs w:val="22"/>
                <w:lang w:val="en-US"/>
              </w:rPr>
              <w:t>patients, a</w:t>
            </w:r>
            <w:r>
              <w:rPr>
                <w:rFonts w:ascii="Arial" w:hAnsi="Arial"/>
                <w:sz w:val="22"/>
                <w:szCs w:val="22"/>
                <w:lang w:val="en-US"/>
              </w:rPr>
              <w:t>nother</w:t>
            </w:r>
            <w:r w:rsidR="00052B98">
              <w:rPr>
                <w:rFonts w:ascii="Arial" w:hAnsi="Arial"/>
                <w:sz w:val="22"/>
                <w:szCs w:val="22"/>
                <w:lang w:val="en-US"/>
              </w:rPr>
              <w:t xml:space="preserve"> </w:t>
            </w:r>
            <w:r w:rsidR="00C84563">
              <w:rPr>
                <w:rFonts w:ascii="Arial" w:hAnsi="Arial"/>
                <w:sz w:val="22"/>
                <w:szCs w:val="22"/>
                <w:lang w:val="en-US"/>
              </w:rPr>
              <w:t xml:space="preserve">plausible </w:t>
            </w:r>
            <w:r w:rsidR="00943BAF">
              <w:rPr>
                <w:rFonts w:ascii="Arial" w:hAnsi="Arial"/>
                <w:sz w:val="22"/>
                <w:szCs w:val="22"/>
                <w:lang w:val="en-US"/>
              </w:rPr>
              <w:t>result</w:t>
            </w:r>
            <w:r w:rsidR="00C84563">
              <w:rPr>
                <w:rFonts w:ascii="Arial" w:hAnsi="Arial"/>
                <w:sz w:val="22"/>
                <w:szCs w:val="22"/>
                <w:lang w:val="en-US"/>
              </w:rPr>
              <w:t xml:space="preserve"> for these 100 children </w:t>
            </w:r>
            <w:r>
              <w:rPr>
                <w:rFonts w:ascii="Arial" w:hAnsi="Arial"/>
                <w:sz w:val="22"/>
                <w:szCs w:val="22"/>
                <w:lang w:val="en-US"/>
              </w:rPr>
              <w:t xml:space="preserve">is </w:t>
            </w:r>
            <w:r w:rsidR="00052B98">
              <w:rPr>
                <w:rFonts w:ascii="Arial" w:hAnsi="Arial"/>
                <w:sz w:val="22"/>
                <w:szCs w:val="22"/>
                <w:lang w:val="en-US"/>
              </w:rPr>
              <w:t xml:space="preserve">that </w:t>
            </w:r>
            <w:r>
              <w:rPr>
                <w:rFonts w:ascii="Arial" w:hAnsi="Arial"/>
                <w:sz w:val="22"/>
                <w:szCs w:val="22"/>
                <w:lang w:val="en-US"/>
              </w:rPr>
              <w:t>3 don't survive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3F089D" w:rsidP="003F089D">
            <w:pPr>
              <w:pStyle w:val="Body"/>
            </w:pPr>
            <w:del w:id="16" w:author="Christina" w:date="2016-03-11T16:40:00Z">
              <w:r w:rsidDel="00161F0A">
                <w:rPr>
                  <w:rFonts w:ascii="Arial" w:hAnsi="Arial"/>
                  <w:color w:val="00B050"/>
                  <w:sz w:val="22"/>
                  <w:szCs w:val="22"/>
                  <w:lang w:val="en-US"/>
                </w:rPr>
                <w:delText>Another child fades out.</w:delText>
              </w:r>
              <w:r w:rsidR="00231E63" w:rsidDel="00161F0A">
                <w:rPr>
                  <w:rFonts w:ascii="Arial" w:hAnsi="Arial"/>
                  <w:i/>
                  <w:iCs/>
                  <w:sz w:val="22"/>
                  <w:szCs w:val="22"/>
                  <w:lang w:val="en-US"/>
                </w:rPr>
                <w:delText xml:space="preserve"> </w:delText>
              </w:r>
              <w:r w:rsidR="00972F05" w:rsidDel="00161F0A">
                <w:rPr>
                  <w:rFonts w:ascii="Arial" w:hAnsi="Arial"/>
                  <w:i/>
                  <w:iCs/>
                  <w:sz w:val="22"/>
                  <w:szCs w:val="22"/>
                  <w:lang w:val="en-US"/>
                </w:rPr>
                <w:delText xml:space="preserve"> </w:delText>
              </w:r>
            </w:del>
            <w:commentRangeStart w:id="17"/>
            <w:ins w:id="18" w:author="Christina" w:date="2016-03-11T16:40:00Z">
              <w:r w:rsidR="00161F0A">
                <w:rPr>
                  <w:rFonts w:ascii="Arial" w:hAnsi="Arial"/>
                  <w:color w:val="00B050"/>
                  <w:sz w:val="22"/>
                  <w:szCs w:val="22"/>
                  <w:lang w:val="en-US"/>
                </w:rPr>
                <w:t xml:space="preserve">This </w:t>
              </w:r>
            </w:ins>
            <w:commentRangeEnd w:id="17"/>
            <w:ins w:id="19" w:author="Christina" w:date="2016-03-11T16:41:00Z">
              <w:r w:rsidR="00161F0A">
                <w:rPr>
                  <w:rStyle w:val="CommentReference"/>
                  <w:rFonts w:ascii="Times New Roman" w:eastAsia="Arial Unicode MS" w:hAnsi="Times New Roman" w:cs="Times New Roman"/>
                  <w:color w:val="auto"/>
                  <w:lang w:val="en-US"/>
                </w:rPr>
                <w:commentReference w:id="17"/>
              </w:r>
            </w:ins>
            <w:ins w:id="20" w:author="Christina" w:date="2016-03-11T16:40:00Z">
              <w:r w:rsidR="00161F0A">
                <w:rPr>
                  <w:rFonts w:ascii="Arial" w:hAnsi="Arial"/>
                  <w:color w:val="00B050"/>
                  <w:sz w:val="22"/>
                  <w:szCs w:val="22"/>
                  <w:lang w:val="en-US"/>
                </w:rPr>
                <w:t xml:space="preserve">needs to be the other 2 fading in and another 3 fading out </w:t>
              </w:r>
            </w:ins>
            <w:ins w:id="21" w:author="Christina" w:date="2016-03-11T16:41:00Z">
              <w:r w:rsidR="00161F0A">
                <w:rPr>
                  <w:rFonts w:ascii="Arial" w:hAnsi="Arial"/>
                  <w:color w:val="00B050"/>
                  <w:sz w:val="22"/>
                  <w:szCs w:val="22"/>
                  <w:lang w:val="en-US"/>
                </w:rPr>
                <w:t>–</w:t>
              </w:r>
            </w:ins>
            <w:ins w:id="22" w:author="Christina" w:date="2016-03-11T16:40:00Z">
              <w:r w:rsidR="00161F0A">
                <w:rPr>
                  <w:rFonts w:ascii="Arial" w:hAnsi="Arial"/>
                  <w:color w:val="00B050"/>
                  <w:sz w:val="22"/>
                  <w:szCs w:val="22"/>
                  <w:lang w:val="en-US"/>
                </w:rPr>
                <w:t xml:space="preserve"> </w:t>
              </w:r>
            </w:ins>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proofErr w:type="gramStart"/>
            <w:r>
              <w:rPr>
                <w:rFonts w:ascii="Arial" w:hAnsi="Arial"/>
                <w:sz w:val="22"/>
                <w:szCs w:val="22"/>
                <w:lang w:val="en-US"/>
              </w:rPr>
              <w:t>giving</w:t>
            </w:r>
            <w:proofErr w:type="gramEnd"/>
            <w:r>
              <w:rPr>
                <w:rFonts w:ascii="Arial" w:hAnsi="Arial"/>
                <w:sz w:val="22"/>
                <w:szCs w:val="22"/>
                <w:lang w:val="en-US"/>
              </w:rPr>
              <w:t xml:space="preserve"> 97%</w:t>
            </w:r>
            <w:r w:rsidR="00C84563">
              <w:rPr>
                <w:rFonts w:ascii="Arial" w:hAnsi="Arial"/>
                <w:sz w:val="22"/>
                <w:szCs w:val="22"/>
                <w:lang w:val="en-US"/>
              </w:rPr>
              <w:t xml:space="preserve"> overall survival.</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52B98">
            <w:pPr>
              <w:pStyle w:val="Body"/>
            </w:pPr>
            <w:r>
              <w:rPr>
                <w:rFonts w:ascii="Arial" w:hAnsi="Arial"/>
                <w:sz w:val="22"/>
                <w:szCs w:val="22"/>
                <w:lang w:val="en-US"/>
              </w:rPr>
              <w:t>previous</w:t>
            </w:r>
            <w:r w:rsidR="00231E63">
              <w:rPr>
                <w:rFonts w:ascii="Arial" w:hAnsi="Arial"/>
                <w:sz w:val="22"/>
                <w:szCs w:val="22"/>
                <w:lang w:val="en-US"/>
              </w:rPr>
              <w:t xml:space="preserve"> dot fades, new one comes in</w:t>
            </w:r>
          </w:p>
        </w:tc>
      </w:tr>
      <w:tr w:rsidR="009D62D1">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9D62D1"/>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Repeat rapidly showing possible survival rates for the whole group.</w:t>
            </w:r>
          </w:p>
        </w:tc>
      </w:tr>
      <w:tr w:rsidR="009D62D1">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52B98" w:rsidP="00C84563">
            <w:pPr>
              <w:pStyle w:val="Body"/>
            </w:pPr>
            <w:r>
              <w:rPr>
                <w:rFonts w:ascii="Arial" w:hAnsi="Arial"/>
                <w:sz w:val="22"/>
                <w:szCs w:val="22"/>
                <w:lang w:val="en-US"/>
              </w:rPr>
              <w:t>When we take into account all the chances</w:t>
            </w:r>
            <w:r w:rsidR="00011A1E">
              <w:rPr>
                <w:rFonts w:ascii="Arial" w:hAnsi="Arial"/>
                <w:sz w:val="22"/>
                <w:szCs w:val="22"/>
                <w:lang w:val="en-US"/>
              </w:rPr>
              <w:t xml:space="preserve"> calculated by the formula</w:t>
            </w:r>
            <w:r>
              <w:rPr>
                <w:rFonts w:ascii="Arial" w:hAnsi="Arial"/>
                <w:sz w:val="22"/>
                <w:szCs w:val="22"/>
                <w:lang w:val="en-US"/>
              </w:rPr>
              <w:t>, it turns out that in</w:t>
            </w:r>
            <w:r w:rsidR="00231E63">
              <w:rPr>
                <w:rFonts w:ascii="Arial" w:hAnsi="Arial"/>
                <w:sz w:val="22"/>
                <w:szCs w:val="22"/>
                <w:lang w:val="en-US"/>
              </w:rPr>
              <w:t xml:space="preserve"> 19</w:t>
            </w:r>
            <w:r>
              <w:rPr>
                <w:rFonts w:ascii="Arial" w:hAnsi="Arial"/>
                <w:sz w:val="22"/>
                <w:szCs w:val="22"/>
                <w:lang w:val="en-US"/>
              </w:rPr>
              <w:t xml:space="preserve"> out of 20 of po</w:t>
            </w:r>
            <w:r w:rsidR="00231E63">
              <w:rPr>
                <w:rFonts w:ascii="Arial" w:hAnsi="Arial"/>
                <w:sz w:val="22"/>
                <w:szCs w:val="22"/>
                <w:lang w:val="en-US"/>
              </w:rPr>
              <w:t>ssible future outcomes</w:t>
            </w:r>
            <w:ins w:id="23" w:author="Christina" w:date="2016-03-11T16:41:00Z">
              <w:r w:rsidR="00161F0A">
                <w:rPr>
                  <w:rFonts w:ascii="Arial" w:hAnsi="Arial"/>
                  <w:sz w:val="22"/>
                  <w:szCs w:val="22"/>
                  <w:lang w:val="en-US"/>
                </w:rPr>
                <w:t xml:space="preserve"> for those 100 children</w:t>
              </w:r>
            </w:ins>
            <w:r w:rsidR="00231E63">
              <w:rPr>
                <w:rFonts w:ascii="Arial" w:hAnsi="Arial"/>
                <w:sz w:val="22"/>
                <w:szCs w:val="22"/>
                <w:lang w:val="en-US"/>
              </w:rPr>
              <w:t xml:space="preserve">, the </w:t>
            </w:r>
            <w:r w:rsidR="00C84563">
              <w:rPr>
                <w:rFonts w:ascii="Arial" w:hAnsi="Arial"/>
                <w:sz w:val="22"/>
                <w:szCs w:val="22"/>
                <w:lang w:val="en-US"/>
              </w:rPr>
              <w:t xml:space="preserve">overall </w:t>
            </w:r>
            <w:r w:rsidR="00231E63">
              <w:rPr>
                <w:rFonts w:ascii="Arial" w:hAnsi="Arial"/>
                <w:sz w:val="22"/>
                <w:szCs w:val="22"/>
                <w:lang w:val="en-US"/>
              </w:rPr>
              <w:t>survival rate</w:t>
            </w:r>
            <w:r w:rsidR="00C84563">
              <w:rPr>
                <w:rFonts w:ascii="Arial" w:hAnsi="Arial"/>
                <w:sz w:val="22"/>
                <w:szCs w:val="22"/>
                <w:lang w:val="en-US"/>
              </w:rPr>
              <w:t xml:space="preserve"> for the hospital</w:t>
            </w:r>
            <w:r w:rsidR="00231E63">
              <w:rPr>
                <w:rFonts w:ascii="Arial" w:hAnsi="Arial"/>
                <w:sz w:val="22"/>
                <w:szCs w:val="22"/>
                <w:lang w:val="en-US"/>
              </w:rPr>
              <w:t xml:space="preserve"> lies in the blue interval</w:t>
            </w:r>
            <w:r w:rsidR="00C84563">
              <w:rPr>
                <w:rFonts w:ascii="Arial" w:hAnsi="Arial"/>
                <w:sz w:val="22"/>
                <w:szCs w:val="22"/>
                <w:lang w:val="en-US"/>
              </w:rPr>
              <w:t xml:space="preserve"> – we call this the predicted range.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draw on interval, show occasional dot outside</w:t>
            </w:r>
          </w:p>
        </w:tc>
      </w:tr>
      <w:tr w:rsidR="009D62D1">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rsidP="000F6BA6">
            <w:pPr>
              <w:pStyle w:val="Body"/>
            </w:pPr>
            <w:r>
              <w:rPr>
                <w:rFonts w:ascii="Arial" w:hAnsi="Arial"/>
                <w:sz w:val="22"/>
                <w:szCs w:val="22"/>
                <w:lang w:val="en-US"/>
              </w:rPr>
              <w:t>In 998 out of 1000</w:t>
            </w:r>
            <w:r w:rsidR="00052B98">
              <w:rPr>
                <w:rFonts w:ascii="Arial" w:hAnsi="Arial"/>
                <w:sz w:val="22"/>
                <w:szCs w:val="22"/>
                <w:lang w:val="en-US"/>
              </w:rPr>
              <w:t xml:space="preserve"> </w:t>
            </w:r>
            <w:r w:rsidR="00282398">
              <w:rPr>
                <w:rFonts w:ascii="Arial" w:hAnsi="Arial"/>
                <w:sz w:val="22"/>
                <w:szCs w:val="22"/>
                <w:lang w:val="en-US"/>
              </w:rPr>
              <w:t>possible outcomes</w:t>
            </w:r>
            <w:r>
              <w:rPr>
                <w:rFonts w:ascii="Arial" w:hAnsi="Arial"/>
                <w:sz w:val="22"/>
                <w:szCs w:val="22"/>
                <w:lang w:val="en-US"/>
              </w:rPr>
              <w:t xml:space="preserve">, </w:t>
            </w:r>
            <w:r w:rsidR="00052B98">
              <w:rPr>
                <w:rFonts w:ascii="Arial" w:hAnsi="Arial"/>
                <w:sz w:val="22"/>
                <w:szCs w:val="22"/>
                <w:lang w:val="en-US"/>
              </w:rPr>
              <w:t xml:space="preserve">we expect it to </w:t>
            </w:r>
            <w:r w:rsidRPr="000F6BA6">
              <w:rPr>
                <w:rFonts w:ascii="Arial" w:hAnsi="Arial"/>
                <w:color w:val="00B050"/>
                <w:sz w:val="22"/>
                <w:szCs w:val="22"/>
                <w:lang w:val="en-US"/>
              </w:rPr>
              <w:t xml:space="preserve">lie </w:t>
            </w:r>
            <w:r>
              <w:rPr>
                <w:rFonts w:ascii="Arial" w:hAnsi="Arial"/>
                <w:sz w:val="22"/>
                <w:szCs w:val="22"/>
                <w:lang w:val="en-US"/>
              </w:rPr>
              <w:t xml:space="preserve">in this </w:t>
            </w:r>
            <w:r w:rsidR="00C84563">
              <w:rPr>
                <w:rFonts w:ascii="Arial" w:hAnsi="Arial"/>
                <w:sz w:val="22"/>
                <w:szCs w:val="22"/>
                <w:lang w:val="en-US"/>
              </w:rPr>
              <w:t xml:space="preserve">wider </w:t>
            </w:r>
            <w:r>
              <w:rPr>
                <w:rFonts w:ascii="Arial" w:hAnsi="Arial"/>
                <w:sz w:val="22"/>
                <w:szCs w:val="22"/>
                <w:lang w:val="en-US"/>
              </w:rPr>
              <w:t>interval.</w:t>
            </w:r>
            <w:r w:rsidR="00C84563">
              <w:rPr>
                <w:rFonts w:ascii="Arial" w:hAnsi="Arial"/>
                <w:sz w:val="22"/>
                <w:szCs w:val="22"/>
                <w:lang w:val="en-US"/>
              </w:rPr>
              <w:t xml:space="preserve"> We call this the extended predicted range.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[al</w:t>
            </w:r>
            <w:r w:rsidR="00D14CF9">
              <w:rPr>
                <w:rFonts w:ascii="Arial" w:hAnsi="Arial"/>
                <w:sz w:val="22"/>
                <w:szCs w:val="22"/>
                <w:lang w:val="en-US"/>
              </w:rPr>
              <w:t>l</w:t>
            </w:r>
            <w:r>
              <w:rPr>
                <w:rFonts w:ascii="Arial" w:hAnsi="Arial"/>
                <w:sz w:val="22"/>
                <w:szCs w:val="22"/>
                <w:lang w:val="en-US"/>
              </w:rPr>
              <w:t xml:space="preserve"> dots lie inside]</w:t>
            </w:r>
          </w:p>
        </w:tc>
      </w:tr>
      <w:tr w:rsidR="007E32A9" w:rsidRPr="00011A1E">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32A9" w:rsidRDefault="007E32A9" w:rsidP="00042FCC">
            <w:pPr>
              <w:pStyle w:val="Body"/>
              <w:rPr>
                <w:rFonts w:ascii="Arial" w:hAnsi="Arial"/>
                <w:sz w:val="22"/>
                <w:szCs w:val="22"/>
                <w:lang w:val="en-US"/>
              </w:rPr>
            </w:pPr>
            <w:r>
              <w:rPr>
                <w:rFonts w:ascii="Arial" w:hAnsi="Arial"/>
                <w:sz w:val="22"/>
                <w:szCs w:val="22"/>
                <w:lang w:val="en-US"/>
              </w:rPr>
              <w:t xml:space="preserve">When a hospital does few operations, </w:t>
            </w:r>
            <w:r w:rsidR="00042FCC">
              <w:rPr>
                <w:rFonts w:ascii="Arial" w:hAnsi="Arial"/>
                <w:sz w:val="22"/>
                <w:szCs w:val="22"/>
                <w:lang w:val="en-US"/>
              </w:rPr>
              <w:t xml:space="preserve">unforeseeable </w:t>
            </w:r>
            <w:r>
              <w:rPr>
                <w:rFonts w:ascii="Arial" w:hAnsi="Arial"/>
                <w:sz w:val="22"/>
                <w:szCs w:val="22"/>
                <w:lang w:val="en-US"/>
              </w:rPr>
              <w:t xml:space="preserve">factors have a bigger influence on  the overall </w:t>
            </w:r>
            <w:r w:rsidR="00FE3853">
              <w:rPr>
                <w:rFonts w:ascii="Arial" w:hAnsi="Arial"/>
                <w:sz w:val="22"/>
                <w:szCs w:val="22"/>
                <w:lang w:val="en-US"/>
              </w:rPr>
              <w:t>survival</w:t>
            </w:r>
            <w:r w:rsidR="00282398">
              <w:rPr>
                <w:rFonts w:ascii="Arial" w:hAnsi="Arial"/>
                <w:sz w:val="22"/>
                <w:szCs w:val="22"/>
                <w:lang w:val="en-US"/>
              </w:rPr>
              <w:t xml:space="preserve"> rate</w:t>
            </w:r>
            <w:r>
              <w:rPr>
                <w:rFonts w:ascii="Arial" w:hAnsi="Arial"/>
                <w:sz w:val="22"/>
                <w:szCs w:val="22"/>
                <w:lang w:val="en-US"/>
              </w:rPr>
              <w:t xml:space="preserve">, and so it has a wider predicted range than a hospital that does many operations,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32A9" w:rsidRDefault="007E32A9">
            <w:pPr>
              <w:pStyle w:val="Body"/>
              <w:rPr>
                <w:rFonts w:ascii="Arial" w:hAnsi="Arial"/>
                <w:sz w:val="22"/>
                <w:szCs w:val="22"/>
                <w:lang w:val="en-US"/>
              </w:rPr>
            </w:pPr>
            <w:r>
              <w:rPr>
                <w:rFonts w:ascii="Arial" w:hAnsi="Arial"/>
                <w:sz w:val="22"/>
                <w:szCs w:val="22"/>
                <w:lang w:val="en-US"/>
              </w:rPr>
              <w:t>Compare two hospitals that do few and many operations</w:t>
            </w:r>
          </w:p>
        </w:tc>
      </w:tr>
      <w:tr w:rsidR="002D4657" w:rsidRPr="00011A1E" w:rsidTr="00972D89">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4657" w:rsidRDefault="002D4657" w:rsidP="00972D89">
            <w:pPr>
              <w:pStyle w:val="Body"/>
              <w:rPr>
                <w:rFonts w:ascii="Arial" w:hAnsi="Arial"/>
                <w:sz w:val="22"/>
                <w:szCs w:val="22"/>
                <w:lang w:val="en-US"/>
              </w:rPr>
            </w:pPr>
            <w:r>
              <w:rPr>
                <w:rFonts w:ascii="Arial" w:hAnsi="Arial"/>
                <w:sz w:val="22"/>
                <w:szCs w:val="22"/>
                <w:lang w:val="en-US"/>
              </w:rPr>
              <w:t xml:space="preserve">The predicted range depends only the children treated by a hospital that year. Different hospitals will always have different predicted ranges since they treat different children.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4657" w:rsidRDefault="002D4657" w:rsidP="00972D89">
            <w:pPr>
              <w:pStyle w:val="Body"/>
              <w:rPr>
                <w:rFonts w:ascii="Arial" w:hAnsi="Arial"/>
                <w:sz w:val="22"/>
                <w:szCs w:val="22"/>
                <w:lang w:val="en-US"/>
              </w:rPr>
            </w:pPr>
            <w:r>
              <w:rPr>
                <w:rFonts w:ascii="Arial" w:hAnsi="Arial"/>
                <w:sz w:val="22"/>
                <w:szCs w:val="22"/>
                <w:lang w:val="en-US"/>
              </w:rPr>
              <w:t xml:space="preserve">Return to the two hospitals from the beginning. </w:t>
            </w:r>
          </w:p>
        </w:tc>
      </w:tr>
      <w:tr w:rsidR="007E32A9" w:rsidRPr="00011A1E" w:rsidTr="00972D89">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32A9" w:rsidRPr="00011A1E" w:rsidRDefault="007E32A9" w:rsidP="002D4657">
            <w:pPr>
              <w:pStyle w:val="Body"/>
              <w:rPr>
                <w:rFonts w:ascii="Arial" w:hAnsi="Arial"/>
                <w:sz w:val="22"/>
                <w:szCs w:val="22"/>
                <w:lang w:val="en-US"/>
              </w:rPr>
            </w:pPr>
            <w:r>
              <w:rPr>
                <w:rFonts w:ascii="Arial" w:hAnsi="Arial"/>
                <w:sz w:val="22"/>
                <w:szCs w:val="22"/>
                <w:lang w:val="en-US"/>
              </w:rPr>
              <w:t xml:space="preserve">If </w:t>
            </w:r>
            <w:r w:rsidRPr="00011A1E">
              <w:rPr>
                <w:rFonts w:ascii="Arial" w:hAnsi="Arial"/>
                <w:sz w:val="22"/>
                <w:szCs w:val="22"/>
                <w:lang w:val="en-US"/>
              </w:rPr>
              <w:t>one hospital has a lower predicted range than another</w:t>
            </w:r>
            <w:r>
              <w:rPr>
                <w:rFonts w:ascii="Arial" w:hAnsi="Arial"/>
                <w:sz w:val="22"/>
                <w:szCs w:val="22"/>
                <w:lang w:val="en-US"/>
              </w:rPr>
              <w:t>,</w:t>
            </w:r>
            <w:r w:rsidRPr="00011A1E">
              <w:rPr>
                <w:rFonts w:ascii="Arial" w:hAnsi="Arial"/>
                <w:sz w:val="22"/>
                <w:szCs w:val="22"/>
                <w:lang w:val="en-US"/>
              </w:rPr>
              <w:t xml:space="preserve"> it is only because it treated children with more compl</w:t>
            </w:r>
            <w:r w:rsidR="00972D89">
              <w:rPr>
                <w:rFonts w:ascii="Arial" w:hAnsi="Arial"/>
                <w:sz w:val="22"/>
                <w:szCs w:val="22"/>
                <w:lang w:val="en-US"/>
              </w:rPr>
              <w:t xml:space="preserve">ex medical problems over </w:t>
            </w:r>
            <w:r w:rsidR="002D4657">
              <w:rPr>
                <w:rFonts w:ascii="Arial" w:hAnsi="Arial"/>
                <w:sz w:val="22"/>
                <w:szCs w:val="22"/>
                <w:lang w:val="en-US"/>
              </w:rPr>
              <w:t>that</w:t>
            </w:r>
            <w:r w:rsidRPr="00011A1E">
              <w:rPr>
                <w:rFonts w:ascii="Arial" w:hAnsi="Arial"/>
                <w:sz w:val="22"/>
                <w:szCs w:val="22"/>
                <w:lang w:val="en-US"/>
              </w:rPr>
              <w:t xml:space="preserve"> period</w:t>
            </w:r>
            <w:r>
              <w:rPr>
                <w:rFonts w:ascii="Arial" w:hAnsi="Arial"/>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32A9" w:rsidRDefault="002D4657" w:rsidP="00972D89">
            <w:pPr>
              <w:pStyle w:val="Body"/>
              <w:rPr>
                <w:rFonts w:ascii="Arial" w:hAnsi="Arial"/>
                <w:sz w:val="22"/>
                <w:szCs w:val="22"/>
                <w:lang w:val="en-US"/>
              </w:rPr>
            </w:pPr>
            <w:r>
              <w:rPr>
                <w:rFonts w:ascii="Arial" w:hAnsi="Arial"/>
                <w:sz w:val="22"/>
                <w:szCs w:val="22"/>
                <w:lang w:val="en-US"/>
              </w:rPr>
              <w:t xml:space="preserve">Use the two hospitals from above slide and show their predicted ranges (one lower than the other). </w:t>
            </w:r>
          </w:p>
        </w:tc>
      </w:tr>
      <w:tr w:rsidR="002D4657" w:rsidRPr="00011A1E" w:rsidTr="003A57AD">
        <w:trPr>
          <w:trHeight w:val="570"/>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4657" w:rsidRDefault="002D4657" w:rsidP="009D1C87">
            <w:pPr>
              <w:pStyle w:val="Body"/>
              <w:rPr>
                <w:rFonts w:ascii="Arial" w:hAnsi="Arial"/>
                <w:sz w:val="22"/>
                <w:szCs w:val="22"/>
                <w:lang w:val="en-US"/>
              </w:rPr>
            </w:pPr>
            <w:r>
              <w:rPr>
                <w:rFonts w:ascii="Arial" w:hAnsi="Arial"/>
                <w:sz w:val="22"/>
                <w:szCs w:val="22"/>
                <w:lang w:val="en-US"/>
              </w:rPr>
              <w:t>I</w:t>
            </w:r>
            <w:commentRangeStart w:id="24"/>
            <w:r>
              <w:rPr>
                <w:rFonts w:ascii="Arial" w:hAnsi="Arial"/>
                <w:sz w:val="22"/>
                <w:szCs w:val="22"/>
                <w:lang w:val="en-US"/>
              </w:rPr>
              <w:t xml:space="preserve">n this example, there is no reason to believe that </w:t>
            </w:r>
            <w:ins w:id="25" w:author="Christina" w:date="2016-03-11T17:07:00Z">
              <w:del w:id="26" w:author="David Spiegelhalter" w:date="2016-03-13T10:40:00Z">
                <w:r w:rsidR="00A54575" w:rsidDel="009D1C87">
                  <w:rPr>
                    <w:rFonts w:ascii="Arial" w:hAnsi="Arial"/>
                    <w:sz w:val="22"/>
                    <w:szCs w:val="22"/>
                    <w:lang w:val="en-US"/>
                  </w:rPr>
                  <w:delText xml:space="preserve">the </w:delText>
                </w:r>
                <w:r w:rsidR="00A54575" w:rsidRPr="00A54575" w:rsidDel="009D1C87">
                  <w:rPr>
                    <w:rFonts w:ascii="Arial" w:hAnsi="Arial"/>
                    <w:b/>
                    <w:sz w:val="22"/>
                    <w:szCs w:val="22"/>
                    <w:lang w:val="en-US"/>
                    <w:rPrChange w:id="27" w:author="Christina" w:date="2016-03-11T17:07:00Z">
                      <w:rPr>
                        <w:rFonts w:ascii="Arial" w:hAnsi="Arial"/>
                        <w:sz w:val="22"/>
                        <w:szCs w:val="22"/>
                        <w:lang w:val="en-US"/>
                      </w:rPr>
                    </w:rPrChange>
                  </w:rPr>
                  <w:delText>same</w:delText>
                </w:r>
              </w:del>
            </w:ins>
            <w:ins w:id="28" w:author="David Spiegelhalter" w:date="2016-03-13T10:40:00Z">
              <w:r w:rsidR="009D1C87">
                <w:rPr>
                  <w:rFonts w:ascii="Arial" w:hAnsi="Arial"/>
                  <w:sz w:val="22"/>
                  <w:szCs w:val="22"/>
                  <w:lang w:val="en-US"/>
                </w:rPr>
                <w:t>a particular</w:t>
              </w:r>
            </w:ins>
            <w:ins w:id="29" w:author="Christina" w:date="2016-03-11T17:07:00Z">
              <w:r w:rsidR="00A54575">
                <w:rPr>
                  <w:rFonts w:ascii="Arial" w:hAnsi="Arial"/>
                  <w:sz w:val="22"/>
                  <w:szCs w:val="22"/>
                  <w:lang w:val="en-US"/>
                </w:rPr>
                <w:t xml:space="preserve"> child would have a higher chance of survival being treated at one hospital compared to the other</w:t>
              </w:r>
            </w:ins>
            <w:del w:id="30" w:author="Christina" w:date="2016-03-11T17:07:00Z">
              <w:r w:rsidDel="00A54575">
                <w:rPr>
                  <w:rFonts w:ascii="Arial" w:hAnsi="Arial"/>
                  <w:sz w:val="22"/>
                  <w:szCs w:val="22"/>
                  <w:lang w:val="en-US"/>
                </w:rPr>
                <w:delText>either hospital has higher chances of survival than the other</w:delText>
              </w:r>
            </w:del>
            <w:r>
              <w:rPr>
                <w:rFonts w:ascii="Arial" w:hAnsi="Arial"/>
                <w:sz w:val="22"/>
                <w:szCs w:val="22"/>
                <w:lang w:val="en-US"/>
              </w:rPr>
              <w:t>.</w:t>
            </w:r>
            <w:commentRangeEnd w:id="24"/>
            <w:r w:rsidR="00A54575">
              <w:rPr>
                <w:rStyle w:val="CommentReference"/>
                <w:rFonts w:ascii="Times New Roman" w:eastAsia="Arial Unicode MS" w:hAnsi="Times New Roman" w:cs="Times New Roman"/>
                <w:color w:val="auto"/>
                <w:lang w:val="en-US"/>
              </w:rPr>
              <w:commentReference w:id="24"/>
            </w:r>
            <w:r>
              <w:rPr>
                <w:rFonts w:ascii="Arial" w:hAnsi="Arial"/>
                <w:sz w:val="22"/>
                <w:szCs w:val="22"/>
                <w:lang w:val="en-US"/>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4657" w:rsidRDefault="002D4657" w:rsidP="00972D89">
            <w:pPr>
              <w:pStyle w:val="Body"/>
              <w:rPr>
                <w:ins w:id="31" w:author="Christina" w:date="2016-03-11T17:07:00Z"/>
                <w:rFonts w:ascii="Arial" w:hAnsi="Arial"/>
                <w:sz w:val="22"/>
                <w:szCs w:val="22"/>
                <w:lang w:val="en-US"/>
              </w:rPr>
            </w:pPr>
            <w:r>
              <w:rPr>
                <w:rFonts w:ascii="Arial" w:hAnsi="Arial"/>
                <w:sz w:val="22"/>
                <w:szCs w:val="22"/>
                <w:lang w:val="en-US"/>
              </w:rPr>
              <w:t>Add in the 96% and 98% survivals on top of the predicted ranges in roughly the same place (middle?)</w:t>
            </w:r>
          </w:p>
          <w:p w:rsidR="00A54575" w:rsidRDefault="00A54575" w:rsidP="00972D89">
            <w:pPr>
              <w:pStyle w:val="Body"/>
              <w:rPr>
                <w:ins w:id="32" w:author="Christina" w:date="2016-03-11T17:07:00Z"/>
                <w:rFonts w:ascii="Arial" w:hAnsi="Arial"/>
                <w:sz w:val="22"/>
                <w:szCs w:val="22"/>
                <w:lang w:val="en-US"/>
              </w:rPr>
            </w:pPr>
          </w:p>
          <w:p w:rsidR="00A54575" w:rsidDel="002D4657" w:rsidRDefault="00A54575" w:rsidP="00972D89">
            <w:pPr>
              <w:pStyle w:val="Body"/>
              <w:rPr>
                <w:rFonts w:ascii="Arial" w:hAnsi="Arial"/>
                <w:sz w:val="22"/>
                <w:szCs w:val="22"/>
                <w:lang w:val="en-US"/>
              </w:rPr>
            </w:pPr>
            <w:ins w:id="33" w:author="Christina" w:date="2016-03-11T17:07:00Z">
              <w:r>
                <w:rPr>
                  <w:rFonts w:ascii="Arial" w:hAnsi="Arial"/>
                  <w:sz w:val="22"/>
                  <w:szCs w:val="22"/>
                  <w:lang w:val="en-US"/>
                </w:rPr>
                <w:t>Somehow illustrate this.</w:t>
              </w:r>
            </w:ins>
          </w:p>
        </w:tc>
      </w:tr>
    </w:tbl>
    <w:p w:rsidR="009D62D1" w:rsidRPr="00B27416" w:rsidRDefault="009D62D1">
      <w:pPr>
        <w:pStyle w:val="Body"/>
        <w:widowControl w:val="0"/>
        <w:rPr>
          <w:rFonts w:ascii="Arial" w:eastAsia="Arial" w:hAnsi="Arial" w:cs="Arial"/>
          <w:sz w:val="22"/>
          <w:szCs w:val="22"/>
          <w:lang w:val="en-US"/>
        </w:rPr>
      </w:pPr>
    </w:p>
    <w:p w:rsidR="009D62D1" w:rsidRDefault="009D62D1">
      <w:pPr>
        <w:pStyle w:val="Body"/>
        <w:rPr>
          <w:rFonts w:ascii="Arial" w:eastAsia="Arial" w:hAnsi="Arial" w:cs="Arial"/>
          <w:sz w:val="22"/>
          <w:szCs w:val="22"/>
        </w:rPr>
      </w:pPr>
    </w:p>
    <w:p w:rsidR="009D62D1" w:rsidRDefault="009D62D1">
      <w:pPr>
        <w:pStyle w:val="Body"/>
        <w:rPr>
          <w:rFonts w:ascii="Arial" w:eastAsia="Arial" w:hAnsi="Arial" w:cs="Arial"/>
          <w:sz w:val="22"/>
          <w:szCs w:val="22"/>
        </w:rPr>
      </w:pPr>
    </w:p>
    <w:p w:rsidR="009D62D1" w:rsidRDefault="00231E63">
      <w:pPr>
        <w:pStyle w:val="Body"/>
        <w:rPr>
          <w:rFonts w:ascii="Arial" w:eastAsia="Arial" w:hAnsi="Arial" w:cs="Arial"/>
          <w:b/>
          <w:bCs/>
          <w:sz w:val="22"/>
          <w:szCs w:val="22"/>
        </w:rPr>
      </w:pPr>
      <w:r>
        <w:rPr>
          <w:rFonts w:ascii="Arial" w:hAnsi="Arial"/>
          <w:b/>
          <w:bCs/>
          <w:sz w:val="22"/>
          <w:szCs w:val="22"/>
          <w:lang w:val="en-US"/>
        </w:rPr>
        <w:lastRenderedPageBreak/>
        <w:t>Idea of Animation 2</w:t>
      </w:r>
    </w:p>
    <w:p w:rsidR="009D62D1" w:rsidRDefault="009D62D1">
      <w:pPr>
        <w:pStyle w:val="Body"/>
      </w:pPr>
    </w:p>
    <w:tbl>
      <w:tblPr>
        <w:tblW w:w="85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58"/>
        <w:gridCol w:w="4258"/>
      </w:tblGrid>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jc w:val="center"/>
            </w:pPr>
            <w:r>
              <w:rPr>
                <w:rFonts w:ascii="Arial" w:hAnsi="Arial"/>
                <w:b/>
                <w:bCs/>
                <w:i/>
                <w:iCs/>
                <w:sz w:val="22"/>
                <w:szCs w:val="22"/>
                <w:lang w:val="en-US"/>
              </w:rPr>
              <w:t>Voice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jc w:val="center"/>
            </w:pPr>
            <w:r>
              <w:rPr>
                <w:rFonts w:ascii="Arial" w:hAnsi="Arial"/>
                <w:b/>
                <w:bCs/>
                <w:i/>
                <w:iCs/>
                <w:sz w:val="22"/>
                <w:szCs w:val="22"/>
                <w:lang w:val="en-US"/>
              </w:rPr>
              <w:t>Images</w:t>
            </w:r>
          </w:p>
        </w:tc>
      </w:tr>
      <w:tr w:rsidR="00A54575">
        <w:trPr>
          <w:trHeight w:val="243"/>
          <w:ins w:id="34" w:author="Christina" w:date="2016-03-11T17:09:00Z"/>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575" w:rsidRDefault="00A54575" w:rsidP="00A54575">
            <w:pPr>
              <w:pStyle w:val="Body"/>
              <w:pBdr>
                <w:top w:val="none" w:sz="0" w:space="0" w:color="auto"/>
                <w:left w:val="none" w:sz="0" w:space="0" w:color="auto"/>
                <w:bottom w:val="none" w:sz="0" w:space="0" w:color="auto"/>
                <w:right w:val="none" w:sz="0" w:space="0" w:color="auto"/>
                <w:between w:val="none" w:sz="0" w:space="0" w:color="auto"/>
                <w:bar w:val="none" w:sz="0" w:color="auto"/>
              </w:pBdr>
              <w:rPr>
                <w:ins w:id="35" w:author="Christina" w:date="2016-03-11T17:09:00Z"/>
                <w:rFonts w:ascii="Arial" w:hAnsi="Arial"/>
                <w:sz w:val="22"/>
                <w:szCs w:val="22"/>
                <w:lang w:val="en-US"/>
              </w:rPr>
            </w:pPr>
            <w:commentRangeStart w:id="36"/>
            <w:ins w:id="37" w:author="Christina" w:date="2016-03-11T17:09:00Z">
              <w:r>
                <w:rPr>
                  <w:rFonts w:ascii="Arial" w:hAnsi="Arial"/>
                  <w:sz w:val="22"/>
                  <w:szCs w:val="22"/>
                  <w:lang w:val="en-US"/>
                </w:rPr>
                <w:t>How do we report what happened at each hospital?</w:t>
              </w:r>
            </w:ins>
            <w:commentRangeEnd w:id="36"/>
            <w:ins w:id="38" w:author="Christina" w:date="2016-03-11T17:10:00Z">
              <w:r>
                <w:rPr>
                  <w:rStyle w:val="CommentReference"/>
                  <w:rFonts w:ascii="Times New Roman" w:eastAsia="Arial Unicode MS" w:hAnsi="Times New Roman" w:cs="Times New Roman"/>
                  <w:color w:val="auto"/>
                  <w:lang w:val="en-US"/>
                </w:rPr>
                <w:commentReference w:id="36"/>
              </w:r>
            </w:ins>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575" w:rsidRDefault="00A54575">
            <w:pPr>
              <w:pStyle w:val="Body"/>
              <w:rPr>
                <w:ins w:id="39" w:author="Christina" w:date="2016-03-11T17:09:00Z"/>
                <w:rFonts w:ascii="Arial" w:hAnsi="Arial"/>
                <w:sz w:val="22"/>
                <w:szCs w:val="22"/>
                <w:lang w:val="en-US"/>
              </w:rPr>
            </w:pP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Pr="001B6701" w:rsidRDefault="00011A1E" w:rsidP="00A545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2"/>
                <w:szCs w:val="22"/>
                <w:lang w:val="en-US"/>
              </w:rPr>
            </w:pPr>
            <w:r>
              <w:rPr>
                <w:rFonts w:ascii="Arial" w:hAnsi="Arial"/>
                <w:sz w:val="22"/>
                <w:szCs w:val="22"/>
                <w:lang w:val="en-US"/>
              </w:rPr>
              <w:t xml:space="preserve">Remember that </w:t>
            </w:r>
            <w:r w:rsidRPr="00011A1E">
              <w:rPr>
                <w:rFonts w:ascii="Arial" w:hAnsi="Arial"/>
                <w:sz w:val="22"/>
                <w:szCs w:val="22"/>
                <w:lang w:val="en-US"/>
              </w:rPr>
              <w:t xml:space="preserve">we would </w:t>
            </w:r>
            <w:r w:rsidR="002D4657">
              <w:rPr>
                <w:rFonts w:ascii="Arial" w:hAnsi="Arial"/>
                <w:sz w:val="22"/>
                <w:szCs w:val="22"/>
                <w:lang w:val="en-US"/>
              </w:rPr>
              <w:t xml:space="preserve">expect a hospital’s </w:t>
            </w:r>
            <w:r w:rsidRPr="00011A1E">
              <w:rPr>
                <w:rFonts w:ascii="Arial" w:hAnsi="Arial"/>
                <w:sz w:val="22"/>
                <w:szCs w:val="22"/>
                <w:lang w:val="en-US"/>
              </w:rPr>
              <w:t xml:space="preserve">observed </w:t>
            </w:r>
            <w:r>
              <w:rPr>
                <w:rFonts w:ascii="Arial" w:hAnsi="Arial"/>
                <w:sz w:val="22"/>
                <w:szCs w:val="22"/>
                <w:lang w:val="en-US"/>
              </w:rPr>
              <w:t xml:space="preserve">survival rate to be within the </w:t>
            </w:r>
            <w:r w:rsidR="002D4657">
              <w:rPr>
                <w:rFonts w:ascii="Arial" w:hAnsi="Arial"/>
                <w:sz w:val="22"/>
                <w:szCs w:val="22"/>
                <w:lang w:val="en-US"/>
              </w:rPr>
              <w:t xml:space="preserve">dark </w:t>
            </w:r>
            <w:r>
              <w:rPr>
                <w:rFonts w:ascii="Arial" w:hAnsi="Arial"/>
                <w:sz w:val="22"/>
                <w:szCs w:val="22"/>
                <w:lang w:val="en-US"/>
              </w:rPr>
              <w:t xml:space="preserve">blue </w:t>
            </w:r>
            <w:del w:id="40" w:author="Christina" w:date="2016-03-11T17:08:00Z">
              <w:r w:rsidDel="00A54575">
                <w:rPr>
                  <w:rFonts w:ascii="Arial" w:hAnsi="Arial"/>
                  <w:sz w:val="22"/>
                  <w:szCs w:val="22"/>
                  <w:lang w:val="en-US"/>
                </w:rPr>
                <w:delText xml:space="preserve">expected </w:delText>
              </w:r>
            </w:del>
            <w:ins w:id="41" w:author="Christina" w:date="2016-03-11T17:08:00Z">
              <w:r w:rsidR="00A54575">
                <w:rPr>
                  <w:rFonts w:ascii="Arial" w:hAnsi="Arial"/>
                  <w:sz w:val="22"/>
                  <w:szCs w:val="22"/>
                  <w:lang w:val="en-US"/>
                </w:rPr>
                <w:t xml:space="preserve">predicted </w:t>
              </w:r>
            </w:ins>
            <w:r>
              <w:rPr>
                <w:rFonts w:ascii="Arial" w:hAnsi="Arial"/>
                <w:sz w:val="22"/>
                <w:szCs w:val="22"/>
                <w:lang w:val="en-US"/>
              </w:rPr>
              <w:t>range on 19 out of 20 occasions</w:t>
            </w:r>
            <w:r w:rsidR="00020709">
              <w:rPr>
                <w:rFonts w:ascii="Arial" w:hAnsi="Arial"/>
                <w:color w:val="00B050"/>
                <w:sz w:val="22"/>
                <w:szCs w:val="22"/>
                <w:lang w:val="en-US"/>
              </w:rPr>
              <w:t>. That’s</w:t>
            </w:r>
            <w:r>
              <w:rPr>
                <w:rFonts w:ascii="Arial" w:hAnsi="Arial"/>
                <w:sz w:val="22"/>
                <w:szCs w:val="22"/>
                <w:lang w:val="en-US"/>
              </w:rPr>
              <w:t xml:space="preserve"> if the hospital really</w:t>
            </w:r>
            <w:r w:rsidRPr="00011A1E">
              <w:rPr>
                <w:rFonts w:ascii="Arial" w:hAnsi="Arial"/>
                <w:sz w:val="22"/>
                <w:szCs w:val="22"/>
                <w:lang w:val="en-US"/>
              </w:rPr>
              <w:t xml:space="preserve"> </w:t>
            </w:r>
            <w:r w:rsidR="002D4657">
              <w:rPr>
                <w:rFonts w:ascii="Arial" w:hAnsi="Arial"/>
                <w:sz w:val="22"/>
                <w:szCs w:val="22"/>
                <w:lang w:val="en-US"/>
              </w:rPr>
              <w:t>w</w:t>
            </w:r>
            <w:r w:rsidR="00C33734">
              <w:rPr>
                <w:rFonts w:ascii="Arial" w:hAnsi="Arial"/>
                <w:sz w:val="22"/>
                <w:szCs w:val="22"/>
                <w:lang w:val="en-US"/>
              </w:rPr>
              <w:t>ere</w:t>
            </w:r>
            <w:r w:rsidR="002D4657">
              <w:rPr>
                <w:rFonts w:ascii="Arial" w:hAnsi="Arial"/>
                <w:sz w:val="22"/>
                <w:szCs w:val="22"/>
                <w:lang w:val="en-US"/>
              </w:rPr>
              <w:t xml:space="preserve"> </w:t>
            </w:r>
            <w:r w:rsidRPr="00011A1E">
              <w:rPr>
                <w:rFonts w:ascii="Arial" w:hAnsi="Arial"/>
                <w:sz w:val="22"/>
                <w:szCs w:val="22"/>
                <w:lang w:val="en-US"/>
              </w:rPr>
              <w:t>performing as predicted</w:t>
            </w:r>
            <w:r>
              <w:rPr>
                <w:rFonts w:ascii="Arial" w:hAnsi="Arial"/>
                <w:sz w:val="22"/>
                <w:szCs w:val="22"/>
                <w:lang w:val="en-US"/>
              </w:rPr>
              <w:t xml:space="preserve"> by the </w:t>
            </w:r>
            <w:r w:rsidR="002D4657">
              <w:rPr>
                <w:rFonts w:ascii="Arial" w:hAnsi="Arial"/>
                <w:sz w:val="22"/>
                <w:szCs w:val="22"/>
                <w:lang w:val="en-US"/>
              </w:rPr>
              <w:t xml:space="preserve">statistical </w:t>
            </w:r>
            <w:r>
              <w:rPr>
                <w:rFonts w:ascii="Arial" w:hAnsi="Arial"/>
                <w:sz w:val="22"/>
                <w:szCs w:val="22"/>
                <w:lang w:val="en-US"/>
              </w:rPr>
              <w:t>formula</w:t>
            </w:r>
            <w:r w:rsidRPr="00011A1E">
              <w:rPr>
                <w:rFonts w:ascii="Arial" w:hAnsi="Arial"/>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review</w:t>
            </w:r>
          </w:p>
        </w:tc>
      </w:tr>
      <w:tr w:rsidR="009D62D1">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11A1E" w:rsidP="009D1C87">
            <w:pPr>
              <w:pStyle w:val="Body"/>
            </w:pPr>
            <w:r>
              <w:rPr>
                <w:rFonts w:ascii="Arial" w:hAnsi="Arial"/>
                <w:sz w:val="22"/>
                <w:szCs w:val="22"/>
                <w:lang w:val="en-US"/>
              </w:rPr>
              <w:t xml:space="preserve">When we </w:t>
            </w:r>
            <w:ins w:id="42" w:author="David Spiegelhalter" w:date="2016-03-13T10:42:00Z">
              <w:r w:rsidR="009D1C87">
                <w:rPr>
                  <w:rFonts w:ascii="Arial" w:hAnsi="Arial"/>
                  <w:sz w:val="22"/>
                  <w:szCs w:val="22"/>
                  <w:lang w:val="en-US"/>
                </w:rPr>
                <w:t xml:space="preserve">consider a </w:t>
              </w:r>
            </w:ins>
            <w:ins w:id="43" w:author="David Spiegelhalter" w:date="2016-03-13T10:43:00Z">
              <w:r w:rsidR="009D1C87">
                <w:rPr>
                  <w:rFonts w:ascii="Arial" w:hAnsi="Arial"/>
                  <w:sz w:val="22"/>
                  <w:szCs w:val="22"/>
                  <w:lang w:val="en-US"/>
                </w:rPr>
                <w:t xml:space="preserve">particular </w:t>
              </w:r>
            </w:ins>
            <w:proofErr w:type="gramStart"/>
            <w:ins w:id="44" w:author="David Spiegelhalter" w:date="2016-03-13T10:42:00Z">
              <w:r w:rsidR="009D1C87">
                <w:rPr>
                  <w:rFonts w:ascii="Arial" w:hAnsi="Arial"/>
                  <w:sz w:val="22"/>
                  <w:szCs w:val="22"/>
                  <w:lang w:val="en-US"/>
                </w:rPr>
                <w:t>3 year</w:t>
              </w:r>
              <w:proofErr w:type="gramEnd"/>
              <w:r w:rsidR="009D1C87">
                <w:rPr>
                  <w:rFonts w:ascii="Arial" w:hAnsi="Arial"/>
                  <w:sz w:val="22"/>
                  <w:szCs w:val="22"/>
                  <w:lang w:val="en-US"/>
                </w:rPr>
                <w:t xml:space="preserve"> period, and </w:t>
              </w:r>
            </w:ins>
            <w:del w:id="45" w:author="David Spiegelhalter" w:date="2016-03-13T10:42:00Z">
              <w:r w:rsidR="00972D89" w:rsidDel="009D1C87">
                <w:rPr>
                  <w:rFonts w:ascii="Arial" w:hAnsi="Arial"/>
                  <w:sz w:val="22"/>
                  <w:szCs w:val="22"/>
                  <w:lang w:val="en-US"/>
                </w:rPr>
                <w:delText xml:space="preserve">actually </w:delText>
              </w:r>
            </w:del>
            <w:r>
              <w:rPr>
                <w:rFonts w:ascii="Arial" w:hAnsi="Arial"/>
                <w:sz w:val="22"/>
                <w:szCs w:val="22"/>
                <w:lang w:val="en-US"/>
              </w:rPr>
              <w:t xml:space="preserve">count up the </w:t>
            </w:r>
            <w:commentRangeStart w:id="46"/>
            <w:del w:id="47" w:author="David Spiegelhalter" w:date="2016-03-13T10:42:00Z">
              <w:r w:rsidDel="009D1C87">
                <w:rPr>
                  <w:rFonts w:ascii="Arial" w:hAnsi="Arial"/>
                  <w:sz w:val="22"/>
                  <w:szCs w:val="22"/>
                  <w:lang w:val="en-US"/>
                </w:rPr>
                <w:delText xml:space="preserve">outcomes </w:delText>
              </w:r>
            </w:del>
            <w:ins w:id="48" w:author="David Spiegelhalter" w:date="2016-03-13T10:42:00Z">
              <w:r w:rsidR="009D1C87">
                <w:rPr>
                  <w:rFonts w:ascii="Arial" w:hAnsi="Arial"/>
                  <w:sz w:val="22"/>
                  <w:szCs w:val="22"/>
                  <w:lang w:val="en-US"/>
                </w:rPr>
                <w:t>children that survived 30 days,</w:t>
              </w:r>
            </w:ins>
            <w:del w:id="49" w:author="David Spiegelhalter" w:date="2016-03-13T10:43:00Z">
              <w:r w:rsidDel="009D1C87">
                <w:rPr>
                  <w:rFonts w:ascii="Arial" w:hAnsi="Arial"/>
                  <w:sz w:val="22"/>
                  <w:szCs w:val="22"/>
                  <w:lang w:val="en-US"/>
                </w:rPr>
                <w:delText>after 3 ye</w:delText>
              </w:r>
            </w:del>
            <w:del w:id="50" w:author="David Spiegelhalter" w:date="2016-03-13T10:42:00Z">
              <w:r w:rsidDel="009D1C87">
                <w:rPr>
                  <w:rFonts w:ascii="Arial" w:hAnsi="Arial"/>
                  <w:sz w:val="22"/>
                  <w:szCs w:val="22"/>
                  <w:lang w:val="en-US"/>
                </w:rPr>
                <w:delText>ars</w:delText>
              </w:r>
              <w:commentRangeEnd w:id="46"/>
              <w:r w:rsidR="00A54575" w:rsidDel="009D1C87">
                <w:rPr>
                  <w:rStyle w:val="CommentReference"/>
                  <w:rFonts w:ascii="Times New Roman" w:eastAsia="Arial Unicode MS" w:hAnsi="Times New Roman" w:cs="Times New Roman"/>
                  <w:color w:val="auto"/>
                  <w:lang w:val="en-US"/>
                </w:rPr>
                <w:commentReference w:id="46"/>
              </w:r>
              <w:r w:rsidDel="009D1C87">
                <w:rPr>
                  <w:rFonts w:ascii="Arial" w:hAnsi="Arial"/>
                  <w:sz w:val="22"/>
                  <w:szCs w:val="22"/>
                  <w:lang w:val="en-US"/>
                </w:rPr>
                <w:delText>,</w:delText>
              </w:r>
            </w:del>
            <w:r>
              <w:rPr>
                <w:rFonts w:ascii="Arial" w:hAnsi="Arial"/>
                <w:sz w:val="22"/>
                <w:szCs w:val="22"/>
                <w:lang w:val="en-US"/>
              </w:rPr>
              <w:t xml:space="preserve"> we find the </w:t>
            </w:r>
            <w:r w:rsidRPr="00972D89">
              <w:rPr>
                <w:rFonts w:ascii="Arial" w:hAnsi="Arial"/>
                <w:i/>
                <w:sz w:val="22"/>
                <w:szCs w:val="22"/>
                <w:lang w:val="en-US"/>
              </w:rPr>
              <w:t>observed</w:t>
            </w:r>
            <w:r>
              <w:rPr>
                <w:rFonts w:ascii="Arial" w:hAnsi="Arial"/>
                <w:sz w:val="22"/>
                <w:szCs w:val="22"/>
                <w:lang w:val="en-US"/>
              </w:rPr>
              <w:t xml:space="preserve"> survival rate.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11A1E" w:rsidP="00011A1E">
            <w:pPr>
              <w:pStyle w:val="Body"/>
            </w:pPr>
            <w:r>
              <w:rPr>
                <w:rFonts w:ascii="Arial" w:hAnsi="Arial"/>
                <w:sz w:val="22"/>
                <w:szCs w:val="22"/>
                <w:lang w:val="en-US"/>
              </w:rPr>
              <w:t xml:space="preserve">Maybe show the 100 cases, but this time make it clear this is the actual outcome?  </w:t>
            </w: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pPr>
            <w:r>
              <w:rPr>
                <w:rFonts w:ascii="Arial" w:hAnsi="Arial"/>
                <w:sz w:val="22"/>
                <w:szCs w:val="22"/>
                <w:lang w:val="en-US"/>
              </w:rPr>
              <w:t>How do we interpret this</w:t>
            </w:r>
            <w:r w:rsidR="009A1D29">
              <w:rPr>
                <w:rFonts w:ascii="Arial" w:hAnsi="Arial"/>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11A1E">
            <w:pPr>
              <w:pStyle w:val="Body"/>
            </w:pPr>
            <w:r>
              <w:rPr>
                <w:rFonts w:ascii="Arial" w:hAnsi="Arial"/>
                <w:sz w:val="22"/>
                <w:szCs w:val="22"/>
                <w:lang w:val="en-US"/>
              </w:rPr>
              <w:t>Produces a very different style of dot than those shown for ‘possible futures’</w:t>
            </w:r>
          </w:p>
        </w:tc>
      </w:tr>
      <w:tr w:rsidR="009D62D1">
        <w:trPr>
          <w:trHeight w:val="72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9A1D29" w:rsidP="009D1C87">
            <w:pPr>
              <w:pStyle w:val="Body"/>
            </w:pPr>
            <w:r>
              <w:rPr>
                <w:rFonts w:ascii="Arial" w:hAnsi="Arial"/>
                <w:sz w:val="22"/>
                <w:szCs w:val="22"/>
                <w:lang w:val="en-US"/>
              </w:rPr>
              <w:t>If the dot representing the observed survival rate</w:t>
            </w:r>
            <w:r w:rsidR="00231E63">
              <w:rPr>
                <w:rFonts w:ascii="Arial" w:hAnsi="Arial"/>
                <w:sz w:val="22"/>
                <w:szCs w:val="22"/>
                <w:lang w:val="en-US"/>
              </w:rPr>
              <w:t xml:space="preserve"> lies in the </w:t>
            </w:r>
            <w:r w:rsidR="0043478B">
              <w:rPr>
                <w:rFonts w:ascii="Arial" w:hAnsi="Arial"/>
                <w:sz w:val="22"/>
                <w:szCs w:val="22"/>
                <w:lang w:val="en-US"/>
              </w:rPr>
              <w:t xml:space="preserve">dark </w:t>
            </w:r>
            <w:r w:rsidR="00231E63">
              <w:rPr>
                <w:rFonts w:ascii="Arial" w:hAnsi="Arial"/>
                <w:sz w:val="22"/>
                <w:szCs w:val="22"/>
                <w:lang w:val="en-US"/>
              </w:rPr>
              <w:t>b</w:t>
            </w:r>
            <w:r w:rsidR="00011A1E">
              <w:rPr>
                <w:rFonts w:ascii="Arial" w:hAnsi="Arial"/>
                <w:sz w:val="22"/>
                <w:szCs w:val="22"/>
                <w:lang w:val="en-US"/>
              </w:rPr>
              <w:t>lue</w:t>
            </w:r>
            <w:r w:rsidR="00231E63">
              <w:rPr>
                <w:rFonts w:ascii="Arial" w:hAnsi="Arial"/>
                <w:sz w:val="22"/>
                <w:szCs w:val="22"/>
                <w:lang w:val="en-US"/>
              </w:rPr>
              <w:t xml:space="preserve"> </w:t>
            </w:r>
            <w:r w:rsidR="00011A1E">
              <w:rPr>
                <w:rFonts w:ascii="Arial" w:hAnsi="Arial"/>
                <w:sz w:val="22"/>
                <w:szCs w:val="22"/>
                <w:lang w:val="en-US"/>
              </w:rPr>
              <w:t xml:space="preserve">area, then </w:t>
            </w:r>
            <w:r w:rsidR="00231E63">
              <w:rPr>
                <w:rFonts w:ascii="Arial" w:hAnsi="Arial" w:cs="Arial"/>
                <w:sz w:val="22"/>
                <w:szCs w:val="22"/>
              </w:rPr>
              <w:t>t</w:t>
            </w:r>
            <w:r w:rsidR="00231E63" w:rsidRPr="00B76851">
              <w:rPr>
                <w:rFonts w:ascii="Arial" w:hAnsi="Arial" w:cs="Arial"/>
                <w:sz w:val="22"/>
                <w:szCs w:val="22"/>
              </w:rPr>
              <w:t>here is no evidence that</w:t>
            </w:r>
            <w:commentRangeStart w:id="51"/>
            <w:del w:id="52" w:author="David Spiegelhalter" w:date="2016-03-13T10:43:00Z">
              <w:r w:rsidR="00231E63" w:rsidRPr="00B76851" w:rsidDel="009D1C87">
                <w:rPr>
                  <w:rFonts w:ascii="Arial" w:hAnsi="Arial" w:cs="Arial"/>
                  <w:sz w:val="22"/>
                  <w:szCs w:val="22"/>
                </w:rPr>
                <w:delText xml:space="preserve"> the</w:delText>
              </w:r>
            </w:del>
            <w:proofErr w:type="gramStart"/>
            <w:r w:rsidR="00231E63" w:rsidRPr="00B76851">
              <w:rPr>
                <w:rFonts w:ascii="Arial" w:hAnsi="Arial" w:cs="Arial"/>
                <w:sz w:val="22"/>
                <w:szCs w:val="22"/>
              </w:rPr>
              <w:t xml:space="preserve"> </w:t>
            </w:r>
            <w:ins w:id="53" w:author="David Spiegelhalter" w:date="2016-03-13T10:43:00Z">
              <w:r w:rsidR="009D1C87">
                <w:rPr>
                  <w:rFonts w:ascii="Arial" w:hAnsi="Arial" w:cs="Arial"/>
                  <w:sz w:val="22"/>
                  <w:szCs w:val="22"/>
                </w:rPr>
                <w:t xml:space="preserve"> the</w:t>
              </w:r>
              <w:proofErr w:type="gramEnd"/>
              <w:r w:rsidR="009D1C87">
                <w:rPr>
                  <w:rFonts w:ascii="Arial" w:hAnsi="Arial" w:cs="Arial"/>
                  <w:sz w:val="22"/>
                  <w:szCs w:val="22"/>
                </w:rPr>
                <w:t xml:space="preserve"> </w:t>
              </w:r>
            </w:ins>
            <w:commentRangeStart w:id="54"/>
            <w:ins w:id="55" w:author="Christina" w:date="2016-03-11T17:11:00Z">
              <w:del w:id="56" w:author="David Spiegelhalter" w:date="2016-03-13T10:43:00Z">
                <w:r w:rsidR="00A54575" w:rsidDel="009D1C87">
                  <w:rPr>
                    <w:rFonts w:ascii="Arial" w:hAnsi="Arial" w:cs="Arial"/>
                    <w:sz w:val="22"/>
                    <w:szCs w:val="22"/>
                  </w:rPr>
                  <w:delText xml:space="preserve">a </w:delText>
                </w:r>
                <w:commentRangeEnd w:id="51"/>
                <w:r w:rsidR="00A54575" w:rsidDel="009D1C87">
                  <w:rPr>
                    <w:rStyle w:val="CommentReference"/>
                    <w:rFonts w:ascii="Times New Roman" w:eastAsia="Arial Unicode MS" w:hAnsi="Times New Roman" w:cs="Times New Roman"/>
                    <w:color w:val="auto"/>
                    <w:lang w:val="en-US"/>
                  </w:rPr>
                  <w:commentReference w:id="51"/>
                </w:r>
                <w:r w:rsidR="00A54575" w:rsidDel="009D1C87">
                  <w:rPr>
                    <w:rFonts w:ascii="Arial" w:hAnsi="Arial" w:cs="Arial"/>
                    <w:sz w:val="22"/>
                    <w:szCs w:val="22"/>
                  </w:rPr>
                  <w:delText xml:space="preserve">child’s </w:delText>
                </w:r>
              </w:del>
              <w:r w:rsidR="00A54575">
                <w:rPr>
                  <w:rFonts w:ascii="Arial" w:hAnsi="Arial" w:cs="Arial"/>
                  <w:sz w:val="22"/>
                  <w:szCs w:val="22"/>
                </w:rPr>
                <w:t xml:space="preserve">chances of survival </w:t>
              </w:r>
            </w:ins>
            <w:ins w:id="57" w:author="David Spiegelhalter" w:date="2016-03-13T10:43:00Z">
              <w:r w:rsidR="009D1C87">
                <w:rPr>
                  <w:rFonts w:ascii="Arial" w:hAnsi="Arial" w:cs="Arial"/>
                  <w:sz w:val="22"/>
                  <w:szCs w:val="22"/>
                </w:rPr>
                <w:t xml:space="preserve">of children </w:t>
              </w:r>
            </w:ins>
            <w:ins w:id="58" w:author="Christina" w:date="2016-03-11T17:11:00Z">
              <w:r w:rsidR="00A54575">
                <w:rPr>
                  <w:rFonts w:ascii="Arial" w:hAnsi="Arial" w:cs="Arial"/>
                  <w:sz w:val="22"/>
                  <w:szCs w:val="22"/>
                </w:rPr>
                <w:t xml:space="preserve">at that </w:t>
              </w:r>
            </w:ins>
            <w:commentRangeEnd w:id="54"/>
            <w:r w:rsidR="009D1C87">
              <w:rPr>
                <w:rStyle w:val="CommentReference"/>
                <w:rFonts w:ascii="Times New Roman" w:eastAsia="Arial Unicode MS" w:hAnsi="Times New Roman" w:cs="Times New Roman"/>
                <w:color w:val="auto"/>
                <w:lang w:val="en-US"/>
              </w:rPr>
              <w:commentReference w:id="54"/>
            </w:r>
            <w:r w:rsidR="00231E63" w:rsidRPr="00B76851">
              <w:rPr>
                <w:rFonts w:ascii="Arial" w:hAnsi="Arial" w:cs="Arial"/>
                <w:sz w:val="22"/>
                <w:szCs w:val="22"/>
              </w:rPr>
              <w:t>hospital</w:t>
            </w:r>
            <w:del w:id="60" w:author="Christina" w:date="2016-03-11T17:11:00Z">
              <w:r w:rsidR="00231E63" w:rsidRPr="00B76851" w:rsidDel="00A54575">
                <w:rPr>
                  <w:rFonts w:ascii="Arial" w:hAnsi="Arial" w:cs="Arial"/>
                  <w:sz w:val="22"/>
                  <w:szCs w:val="22"/>
                </w:rPr>
                <w:delText>’s</w:delText>
              </w:r>
            </w:del>
            <w:r w:rsidR="00231E63" w:rsidRPr="00B76851">
              <w:rPr>
                <w:rFonts w:ascii="Arial" w:hAnsi="Arial" w:cs="Arial"/>
                <w:sz w:val="22"/>
                <w:szCs w:val="22"/>
              </w:rPr>
              <w:t xml:space="preserve"> </w:t>
            </w:r>
            <w:del w:id="61" w:author="Christina" w:date="2016-03-11T17:11:00Z">
              <w:r w:rsidR="00231E63" w:rsidRPr="00B76851" w:rsidDel="00A54575">
                <w:rPr>
                  <w:rFonts w:ascii="Arial" w:hAnsi="Arial" w:cs="Arial"/>
                  <w:sz w:val="22"/>
                  <w:szCs w:val="22"/>
                </w:rPr>
                <w:delText xml:space="preserve">survival rate </w:delText>
              </w:r>
            </w:del>
            <w:del w:id="62" w:author="David Spiegelhalter" w:date="2016-03-13T10:44:00Z">
              <w:r w:rsidR="00231E63" w:rsidRPr="00B76851" w:rsidDel="009D1C87">
                <w:rPr>
                  <w:rFonts w:ascii="Arial" w:hAnsi="Arial" w:cs="Arial"/>
                  <w:sz w:val="22"/>
                  <w:szCs w:val="22"/>
                </w:rPr>
                <w:delText>is</w:delText>
              </w:r>
            </w:del>
            <w:ins w:id="63" w:author="David Spiegelhalter" w:date="2016-03-13T10:44:00Z">
              <w:r w:rsidR="009D1C87">
                <w:rPr>
                  <w:rFonts w:ascii="Arial" w:hAnsi="Arial" w:cs="Arial"/>
                  <w:sz w:val="22"/>
                  <w:szCs w:val="22"/>
                </w:rPr>
                <w:t>are</w:t>
              </w:r>
            </w:ins>
            <w:r w:rsidR="00231E63" w:rsidRPr="00B76851">
              <w:rPr>
                <w:rFonts w:ascii="Arial" w:hAnsi="Arial" w:cs="Arial"/>
                <w:sz w:val="22"/>
                <w:szCs w:val="22"/>
              </w:rPr>
              <w:t xml:space="preserve"> different from what is predicted</w:t>
            </w:r>
            <w:r w:rsidR="00231E63">
              <w:rPr>
                <w:rFonts w:ascii="Arial" w:hAnsi="Arial" w:cs="Arial"/>
                <w:sz w:val="22"/>
                <w:szCs w:val="22"/>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Pr="00231E63" w:rsidRDefault="00231E63">
            <w:pPr>
              <w:pStyle w:val="Body"/>
              <w:rPr>
                <w:rFonts w:ascii="Arial" w:hAnsi="Arial"/>
                <w:sz w:val="22"/>
                <w:szCs w:val="22"/>
                <w:lang w:val="en-US"/>
              </w:rPr>
            </w:pPr>
            <w:r w:rsidRPr="00231E63">
              <w:rPr>
                <w:rFonts w:ascii="Arial" w:hAnsi="Arial"/>
                <w:sz w:val="22"/>
                <w:szCs w:val="22"/>
                <w:lang w:val="en-US"/>
              </w:rPr>
              <w:t>Dot in blue range, kept still</w:t>
            </w: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Pr="003A57AD" w:rsidRDefault="00231E63" w:rsidP="009D3834">
            <w:pPr>
              <w:pStyle w:val="Body"/>
              <w:rPr>
                <w:rFonts w:ascii="Arial" w:hAnsi="Arial"/>
                <w:sz w:val="22"/>
                <w:szCs w:val="22"/>
                <w:lang w:val="en-US"/>
              </w:rPr>
            </w:pPr>
            <w:r>
              <w:rPr>
                <w:rFonts w:ascii="Arial" w:hAnsi="Arial"/>
                <w:sz w:val="22"/>
                <w:szCs w:val="22"/>
                <w:lang w:val="en-US"/>
              </w:rPr>
              <w:t xml:space="preserve">If </w:t>
            </w:r>
            <w:r w:rsidR="0043478B">
              <w:rPr>
                <w:rFonts w:ascii="Arial" w:hAnsi="Arial"/>
                <w:sz w:val="22"/>
                <w:szCs w:val="22"/>
                <w:lang w:val="en-US"/>
              </w:rPr>
              <w:t xml:space="preserve">a hospital’s </w:t>
            </w:r>
            <w:r w:rsidR="007E32A9">
              <w:rPr>
                <w:rFonts w:ascii="Arial" w:hAnsi="Arial"/>
                <w:sz w:val="22"/>
                <w:szCs w:val="22"/>
                <w:lang w:val="en-US"/>
              </w:rPr>
              <w:t>observed survival rate turns out to lie in the</w:t>
            </w:r>
            <w:r>
              <w:rPr>
                <w:rFonts w:ascii="Arial" w:hAnsi="Arial"/>
                <w:sz w:val="22"/>
                <w:szCs w:val="22"/>
                <w:lang w:val="en-US"/>
              </w:rPr>
              <w:t xml:space="preserve"> </w:t>
            </w:r>
            <w:r w:rsidR="0043478B">
              <w:rPr>
                <w:rFonts w:ascii="Arial" w:hAnsi="Arial"/>
                <w:sz w:val="22"/>
                <w:szCs w:val="22"/>
                <w:lang w:val="en-US"/>
              </w:rPr>
              <w:t xml:space="preserve">light </w:t>
            </w:r>
            <w:r>
              <w:rPr>
                <w:rFonts w:ascii="Arial" w:hAnsi="Arial"/>
                <w:sz w:val="22"/>
                <w:szCs w:val="22"/>
                <w:lang w:val="en-US"/>
              </w:rPr>
              <w:t>blue</w:t>
            </w:r>
            <w:r w:rsidR="007E32A9">
              <w:rPr>
                <w:rFonts w:ascii="Arial" w:hAnsi="Arial"/>
                <w:sz w:val="22"/>
                <w:szCs w:val="22"/>
                <w:lang w:val="en-US"/>
              </w:rPr>
              <w:t xml:space="preserve"> area, this means there is </w:t>
            </w:r>
            <w:r w:rsidR="0043478B">
              <w:rPr>
                <w:rFonts w:ascii="Arial" w:hAnsi="Arial"/>
                <w:sz w:val="22"/>
                <w:szCs w:val="22"/>
                <w:lang w:val="en-US"/>
              </w:rPr>
              <w:t>some</w:t>
            </w:r>
            <w:r w:rsidR="00972D89" w:rsidRPr="009A1D29">
              <w:rPr>
                <w:rFonts w:ascii="Arial" w:hAnsi="Arial"/>
                <w:i/>
                <w:sz w:val="22"/>
                <w:szCs w:val="22"/>
                <w:lang w:val="en-US"/>
              </w:rPr>
              <w:t xml:space="preserve"> </w:t>
            </w:r>
            <w:r w:rsidR="00972D89">
              <w:rPr>
                <w:rFonts w:ascii="Arial" w:hAnsi="Arial"/>
                <w:sz w:val="22"/>
                <w:szCs w:val="22"/>
                <w:lang w:val="en-US"/>
              </w:rPr>
              <w:t xml:space="preserve">evidence </w:t>
            </w:r>
            <w:r w:rsidR="0043478B">
              <w:rPr>
                <w:rFonts w:ascii="Arial" w:hAnsi="Arial"/>
                <w:sz w:val="22"/>
                <w:szCs w:val="22"/>
                <w:lang w:val="en-US"/>
              </w:rPr>
              <w:t xml:space="preserve">that </w:t>
            </w:r>
            <w:r w:rsidR="00972D89">
              <w:rPr>
                <w:rFonts w:ascii="Arial" w:hAnsi="Arial"/>
                <w:sz w:val="22"/>
                <w:szCs w:val="22"/>
                <w:lang w:val="en-US"/>
              </w:rPr>
              <w:t>the chances of survival in the hospital are different from that p</w:t>
            </w:r>
            <w:r w:rsidR="009A1D29">
              <w:rPr>
                <w:rFonts w:ascii="Arial" w:hAnsi="Arial"/>
                <w:sz w:val="22"/>
                <w:szCs w:val="22"/>
                <w:lang w:val="en-US"/>
              </w:rPr>
              <w:t xml:space="preserve">redicted </w:t>
            </w:r>
            <w:r w:rsidR="009D3834">
              <w:rPr>
                <w:rFonts w:ascii="Arial" w:hAnsi="Arial"/>
                <w:sz w:val="22"/>
                <w:szCs w:val="22"/>
                <w:lang w:val="en-US"/>
              </w:rPr>
              <w:t xml:space="preserve">by </w:t>
            </w:r>
            <w:r w:rsidR="009A1D29">
              <w:rPr>
                <w:rFonts w:ascii="Arial" w:hAnsi="Arial"/>
                <w:sz w:val="22"/>
                <w:szCs w:val="22"/>
                <w:lang w:val="en-US"/>
              </w:rPr>
              <w:t>the formula.</w:t>
            </w:r>
            <w:r w:rsidR="00972D89">
              <w:rPr>
                <w:rFonts w:ascii="Arial" w:hAnsi="Arial"/>
                <w:sz w:val="22"/>
                <w:szCs w:val="22"/>
                <w:lang w:val="en-US"/>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r w:rsidRPr="00972D89">
              <w:rPr>
                <w:rFonts w:ascii="Arial" w:hAnsi="Arial"/>
                <w:iCs/>
                <w:sz w:val="22"/>
                <w:szCs w:val="22"/>
              </w:rPr>
              <w:t>Don’t move</w:t>
            </w:r>
            <w:r>
              <w:rPr>
                <w:rFonts w:ascii="Arial" w:hAnsi="Arial"/>
                <w:sz w:val="22"/>
                <w:szCs w:val="22"/>
              </w:rPr>
              <w:t xml:space="preserve"> dot. Use different pretend hospital</w:t>
            </w:r>
            <w:r w:rsidR="00972D89">
              <w:rPr>
                <w:rFonts w:ascii="Arial" w:hAnsi="Arial"/>
                <w:sz w:val="22"/>
                <w:szCs w:val="22"/>
              </w:rPr>
              <w:t>.</w:t>
            </w:r>
          </w:p>
        </w:tc>
      </w:tr>
      <w:tr w:rsidR="00954368">
        <w:trPr>
          <w:trHeight w:val="48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4368" w:rsidRDefault="00020709" w:rsidP="009D3834">
            <w:pPr>
              <w:pStyle w:val="Body"/>
            </w:pPr>
            <w:r>
              <w:rPr>
                <w:rFonts w:ascii="Arial" w:hAnsi="Arial"/>
                <w:color w:val="00B050"/>
                <w:sz w:val="22"/>
                <w:szCs w:val="22"/>
                <w:lang w:val="en-US"/>
              </w:rPr>
              <w:t>If the</w:t>
            </w:r>
            <w:r w:rsidR="009D3834">
              <w:rPr>
                <w:rFonts w:ascii="Arial" w:hAnsi="Arial"/>
                <w:sz w:val="22"/>
                <w:szCs w:val="22"/>
                <w:lang w:val="en-US"/>
              </w:rPr>
              <w:t xml:space="preserve"> </w:t>
            </w:r>
            <w:r w:rsidR="00954368">
              <w:rPr>
                <w:rFonts w:ascii="Arial" w:hAnsi="Arial"/>
                <w:sz w:val="22"/>
                <w:szCs w:val="22"/>
                <w:lang w:val="en-US"/>
              </w:rPr>
              <w:t xml:space="preserve">observed survival rate turns out to lie </w:t>
            </w:r>
            <w:r w:rsidR="009D3834">
              <w:rPr>
                <w:rFonts w:ascii="Arial" w:hAnsi="Arial"/>
                <w:sz w:val="22"/>
                <w:szCs w:val="22"/>
                <w:lang w:val="en-US"/>
              </w:rPr>
              <w:t>outside either</w:t>
            </w:r>
            <w:r w:rsidR="00954368">
              <w:rPr>
                <w:rFonts w:ascii="Arial" w:hAnsi="Arial"/>
                <w:sz w:val="22"/>
                <w:szCs w:val="22"/>
                <w:lang w:val="en-US"/>
              </w:rPr>
              <w:t xml:space="preserve"> blue area, this means there is strong evidence that the chances of survival in </w:t>
            </w:r>
            <w:r w:rsidR="009D3834">
              <w:rPr>
                <w:rFonts w:ascii="Arial" w:hAnsi="Arial"/>
                <w:sz w:val="22"/>
                <w:szCs w:val="22"/>
                <w:lang w:val="en-US"/>
              </w:rPr>
              <w:t xml:space="preserve">that </w:t>
            </w:r>
            <w:r w:rsidR="00954368">
              <w:rPr>
                <w:rFonts w:ascii="Arial" w:hAnsi="Arial"/>
                <w:sz w:val="22"/>
                <w:szCs w:val="22"/>
                <w:lang w:val="en-US"/>
              </w:rPr>
              <w:t xml:space="preserve">hospital are different from that predicted </w:t>
            </w:r>
            <w:r w:rsidR="009D3834">
              <w:rPr>
                <w:rFonts w:ascii="Arial" w:hAnsi="Arial"/>
                <w:sz w:val="22"/>
                <w:szCs w:val="22"/>
                <w:lang w:val="en-US"/>
              </w:rPr>
              <w:t xml:space="preserve">by </w:t>
            </w:r>
            <w:r w:rsidR="00954368">
              <w:rPr>
                <w:rFonts w:ascii="Arial" w:hAnsi="Arial"/>
                <w:sz w:val="22"/>
                <w:szCs w:val="22"/>
                <w:lang w:val="en-US"/>
              </w:rPr>
              <w:t>the formula.</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4368" w:rsidRDefault="00954368">
            <w:pPr>
              <w:pStyle w:val="Body"/>
            </w:pPr>
            <w:r>
              <w:rPr>
                <w:rFonts w:ascii="Arial" w:hAnsi="Arial"/>
                <w:sz w:val="22"/>
                <w:szCs w:val="22"/>
                <w:lang w:val="en-US"/>
              </w:rPr>
              <w:t xml:space="preserve"> New dot outside extended range</w:t>
            </w:r>
          </w:p>
        </w:tc>
      </w:tr>
      <w:tr w:rsidR="009D62D1">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020709" w:rsidP="00C33734">
            <w:pPr>
              <w:pStyle w:val="Body"/>
            </w:pPr>
            <w:r>
              <w:rPr>
                <w:rFonts w:ascii="Arial" w:hAnsi="Arial"/>
                <w:color w:val="00B050"/>
                <w:sz w:val="22"/>
                <w:szCs w:val="22"/>
                <w:lang w:val="en-US"/>
              </w:rPr>
              <w:t xml:space="preserve">If the </w:t>
            </w:r>
            <w:r w:rsidR="00954368">
              <w:rPr>
                <w:rFonts w:ascii="Arial" w:hAnsi="Arial"/>
                <w:sz w:val="22"/>
                <w:szCs w:val="22"/>
                <w:lang w:val="en-US"/>
              </w:rPr>
              <w:t xml:space="preserve">observed survival rate is outside its predicted range, then the national audit body </w:t>
            </w:r>
            <w:r w:rsidR="009D3834">
              <w:rPr>
                <w:rFonts w:ascii="Arial" w:hAnsi="Arial"/>
                <w:sz w:val="22"/>
                <w:szCs w:val="22"/>
                <w:lang w:val="en-US"/>
              </w:rPr>
              <w:t xml:space="preserve">and the </w:t>
            </w:r>
            <w:r w:rsidR="00C33734">
              <w:rPr>
                <w:rFonts w:ascii="Arial" w:hAnsi="Arial"/>
                <w:sz w:val="22"/>
                <w:szCs w:val="22"/>
                <w:lang w:val="en-US"/>
              </w:rPr>
              <w:t>hos</w:t>
            </w:r>
            <w:r w:rsidR="009D3834">
              <w:rPr>
                <w:rFonts w:ascii="Arial" w:hAnsi="Arial"/>
                <w:sz w:val="22"/>
                <w:szCs w:val="22"/>
                <w:lang w:val="en-US"/>
              </w:rPr>
              <w:t xml:space="preserve">pital work together to </w:t>
            </w:r>
            <w:r w:rsidR="00954368">
              <w:rPr>
                <w:rFonts w:ascii="Arial" w:hAnsi="Arial"/>
                <w:sz w:val="22"/>
                <w:szCs w:val="22"/>
                <w:lang w:val="en-US"/>
              </w:rPr>
              <w:t xml:space="preserve">check the data and </w:t>
            </w:r>
            <w:r w:rsidR="009D3834">
              <w:rPr>
                <w:rFonts w:ascii="Arial" w:hAnsi="Arial"/>
                <w:sz w:val="22"/>
                <w:szCs w:val="22"/>
                <w:lang w:val="en-US"/>
              </w:rPr>
              <w:t xml:space="preserve">take any </w:t>
            </w:r>
            <w:r w:rsidR="00954368">
              <w:rPr>
                <w:rFonts w:ascii="Arial" w:hAnsi="Arial"/>
                <w:sz w:val="22"/>
                <w:szCs w:val="22"/>
                <w:lang w:val="en-US"/>
              </w:rPr>
              <w:t>appropriate actions</w:t>
            </w:r>
            <w:r>
              <w:rPr>
                <w:rFonts w:ascii="Arial" w:hAnsi="Arial"/>
                <w:color w:val="00B050"/>
                <w:sz w:val="22"/>
                <w:szCs w:val="22"/>
                <w:lang w:val="en-US"/>
              </w:rPr>
              <w:t>.</w:t>
            </w:r>
            <w:r w:rsidR="00954368">
              <w:rPr>
                <w:rFonts w:ascii="Arial" w:hAnsi="Arial"/>
                <w:sz w:val="22"/>
                <w:szCs w:val="22"/>
                <w:lang w:val="en-US"/>
              </w:rPr>
              <w:t xml:space="preserve">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62D1" w:rsidRDefault="00231E63">
            <w:pPr>
              <w:pStyle w:val="Body"/>
              <w:rPr>
                <w:rFonts w:ascii="Arial" w:hAnsi="Arial"/>
                <w:i/>
                <w:sz w:val="22"/>
                <w:szCs w:val="22"/>
                <w:lang w:val="en-US"/>
              </w:rPr>
            </w:pPr>
            <w:r w:rsidRPr="00954368">
              <w:rPr>
                <w:rFonts w:ascii="Arial" w:hAnsi="Arial"/>
                <w:i/>
                <w:sz w:val="22"/>
                <w:szCs w:val="22"/>
                <w:lang w:val="en-US"/>
              </w:rPr>
              <w:t xml:space="preserve"> </w:t>
            </w:r>
            <w:r w:rsidR="00954368" w:rsidRPr="00954368">
              <w:rPr>
                <w:rFonts w:ascii="Arial" w:hAnsi="Arial"/>
                <w:i/>
                <w:sz w:val="22"/>
                <w:szCs w:val="22"/>
                <w:lang w:val="en-US"/>
              </w:rPr>
              <w:t>How to illustrate</w:t>
            </w:r>
          </w:p>
          <w:p w:rsidR="009D3834" w:rsidRPr="00954368" w:rsidRDefault="009D3834">
            <w:pPr>
              <w:pStyle w:val="Body"/>
              <w:rPr>
                <w:i/>
              </w:rPr>
            </w:pPr>
            <w:r>
              <w:rPr>
                <w:rFonts w:ascii="Arial" w:hAnsi="Arial"/>
                <w:i/>
                <w:sz w:val="22"/>
                <w:szCs w:val="22"/>
                <w:lang w:val="en-US"/>
              </w:rPr>
              <w:t>Could use the flow chart from the FAQ.</w:t>
            </w:r>
          </w:p>
        </w:tc>
      </w:tr>
      <w:tr w:rsidR="009D3834">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3834" w:rsidRPr="00020709" w:rsidRDefault="009D3834" w:rsidP="009D3834">
            <w:pPr>
              <w:pStyle w:val="Body"/>
              <w:rPr>
                <w:rFonts w:ascii="Arial" w:hAnsi="Arial"/>
                <w:color w:val="00B050"/>
                <w:sz w:val="22"/>
                <w:szCs w:val="22"/>
                <w:lang w:val="en-US"/>
              </w:rPr>
            </w:pPr>
            <w:r>
              <w:rPr>
                <w:rFonts w:ascii="Arial" w:hAnsi="Arial"/>
                <w:sz w:val="22"/>
                <w:szCs w:val="22"/>
                <w:lang w:val="en-US"/>
              </w:rPr>
              <w:t>If you want to read any more</w:t>
            </w:r>
            <w:r w:rsidRPr="00020709">
              <w:rPr>
                <w:rFonts w:ascii="Arial" w:hAnsi="Arial"/>
                <w:color w:val="00B050"/>
                <w:sz w:val="22"/>
                <w:szCs w:val="22"/>
                <w:lang w:val="en-US"/>
              </w:rPr>
              <w:t xml:space="preserve"> detail</w:t>
            </w:r>
            <w:r w:rsidR="00020709" w:rsidRPr="00020709">
              <w:rPr>
                <w:rFonts w:ascii="Arial" w:hAnsi="Arial"/>
                <w:color w:val="00B050"/>
                <w:sz w:val="22"/>
                <w:szCs w:val="22"/>
                <w:lang w:val="en-US"/>
              </w:rPr>
              <w:t>s</w:t>
            </w:r>
            <w:r w:rsidRPr="00020709">
              <w:rPr>
                <w:rFonts w:ascii="Arial" w:hAnsi="Arial"/>
                <w:color w:val="00B050"/>
                <w:sz w:val="22"/>
                <w:szCs w:val="22"/>
                <w:lang w:val="en-US"/>
              </w:rPr>
              <w:t xml:space="preserve"> </w:t>
            </w:r>
            <w:r>
              <w:rPr>
                <w:rFonts w:ascii="Arial" w:hAnsi="Arial"/>
                <w:sz w:val="22"/>
                <w:szCs w:val="22"/>
                <w:lang w:val="en-US"/>
              </w:rPr>
              <w:t>about the topics covered in these animations, please explore our “Everything else” section</w:t>
            </w:r>
            <w:r w:rsidR="00020709">
              <w:rPr>
                <w:rFonts w:ascii="Arial" w:hAnsi="Arial"/>
                <w:color w:val="00B050"/>
                <w:sz w:val="22"/>
                <w:szCs w:val="22"/>
                <w:lang w:val="en-US"/>
              </w:rPr>
              <w:t>.</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3834" w:rsidRPr="00954368" w:rsidRDefault="009D3834">
            <w:pPr>
              <w:pStyle w:val="Body"/>
              <w:rPr>
                <w:rFonts w:ascii="Arial" w:hAnsi="Arial"/>
                <w:i/>
                <w:sz w:val="22"/>
                <w:szCs w:val="22"/>
                <w:lang w:val="en-US"/>
              </w:rPr>
            </w:pPr>
            <w:r>
              <w:rPr>
                <w:rFonts w:ascii="Arial" w:hAnsi="Arial"/>
                <w:i/>
                <w:sz w:val="22"/>
                <w:szCs w:val="22"/>
                <w:lang w:val="en-US"/>
              </w:rPr>
              <w:t>Slide showing everything else section</w:t>
            </w:r>
          </w:p>
        </w:tc>
      </w:tr>
      <w:tr w:rsidR="009D3834">
        <w:trPr>
          <w:trHeight w:val="243"/>
        </w:trPr>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3834" w:rsidRDefault="00020709" w:rsidP="00020709">
            <w:pPr>
              <w:pStyle w:val="Body"/>
              <w:rPr>
                <w:rFonts w:ascii="Arial" w:hAnsi="Arial"/>
                <w:sz w:val="22"/>
                <w:szCs w:val="22"/>
                <w:lang w:val="en-US"/>
              </w:rPr>
            </w:pPr>
            <w:r>
              <w:rPr>
                <w:rFonts w:ascii="Arial" w:hAnsi="Arial"/>
                <w:color w:val="00B050"/>
                <w:sz w:val="22"/>
                <w:szCs w:val="22"/>
                <w:lang w:val="en-US"/>
              </w:rPr>
              <w:t>Simply u</w:t>
            </w:r>
            <w:r w:rsidR="009D3834">
              <w:rPr>
                <w:rFonts w:ascii="Arial" w:hAnsi="Arial"/>
                <w:sz w:val="22"/>
                <w:szCs w:val="22"/>
                <w:lang w:val="en-US"/>
              </w:rPr>
              <w:t xml:space="preserve">se the ”data” tab to explore a hospital’s recent results. </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3834" w:rsidRDefault="009D3834">
            <w:pPr>
              <w:pStyle w:val="Body"/>
              <w:rPr>
                <w:rFonts w:ascii="Arial" w:hAnsi="Arial"/>
                <w:i/>
                <w:sz w:val="22"/>
                <w:szCs w:val="22"/>
                <w:lang w:val="en-US"/>
              </w:rPr>
            </w:pPr>
            <w:r>
              <w:rPr>
                <w:rFonts w:ascii="Arial" w:hAnsi="Arial"/>
                <w:i/>
                <w:sz w:val="22"/>
                <w:szCs w:val="22"/>
                <w:lang w:val="en-US"/>
              </w:rPr>
              <w:t>Slide showing data section (map)</w:t>
            </w:r>
          </w:p>
        </w:tc>
      </w:tr>
    </w:tbl>
    <w:p w:rsidR="009D62D1" w:rsidRDefault="009D62D1">
      <w:pPr>
        <w:pStyle w:val="Body"/>
        <w:widowControl w:val="0"/>
      </w:pPr>
    </w:p>
    <w:sectPr w:rsidR="009D62D1" w:rsidSect="0082017C">
      <w:headerReference w:type="default" r:id="rId9"/>
      <w:footerReference w:type="default" r:id="rId10"/>
      <w:pgSz w:w="11900" w:h="16840"/>
      <w:pgMar w:top="1440" w:right="1800" w:bottom="1440" w:left="1800" w:header="708" w:footer="708"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a" w:date="2016-03-11T17:12:00Z" w:initials="C">
    <w:p w:rsidR="00325B47" w:rsidRDefault="00325B47">
      <w:pPr>
        <w:pStyle w:val="CommentText"/>
      </w:pPr>
      <w:r>
        <w:rPr>
          <w:rStyle w:val="CommentReference"/>
        </w:rPr>
        <w:annotationRef/>
      </w:r>
      <w:r>
        <w:t xml:space="preserve">Make clear that this does not make </w:t>
      </w:r>
      <w:proofErr w:type="spellStart"/>
      <w:r>
        <w:t>sense</w:t>
      </w:r>
      <w:proofErr w:type="gramStart"/>
      <w:r>
        <w:t>?can</w:t>
      </w:r>
      <w:proofErr w:type="spellEnd"/>
      <w:proofErr w:type="gramEnd"/>
      <w:r>
        <w:t xml:space="preserve"> we make the %ages </w:t>
      </w:r>
      <w:proofErr w:type="spellStart"/>
      <w:r>
        <w:t>analgous</w:t>
      </w:r>
      <w:proofErr w:type="spellEnd"/>
      <w:r>
        <w:t xml:space="preserve"> to different things? (</w:t>
      </w:r>
      <w:proofErr w:type="spellStart"/>
      <w:proofErr w:type="gramStart"/>
      <w:r>
        <w:t>lke</w:t>
      </w:r>
      <w:proofErr w:type="spellEnd"/>
      <w:proofErr w:type="gramEnd"/>
      <w:r>
        <w:t xml:space="preserve"> the orange vs apple thing)</w:t>
      </w:r>
    </w:p>
  </w:comment>
  <w:comment w:id="5" w:author="Christina" w:date="2016-03-11T17:12:00Z" w:initials="C">
    <w:p w:rsidR="002321BB" w:rsidRDefault="002321BB">
      <w:pPr>
        <w:pStyle w:val="CommentText"/>
      </w:pPr>
      <w:r>
        <w:rPr>
          <w:rStyle w:val="CommentReference"/>
        </w:rPr>
        <w:annotationRef/>
      </w:r>
      <w:r>
        <w:t>I think we need a linking step</w:t>
      </w:r>
    </w:p>
  </w:comment>
  <w:comment w:id="17" w:author="Christina" w:date="2016-03-11T17:12:00Z" w:initials="C">
    <w:p w:rsidR="00161F0A" w:rsidRDefault="00161F0A">
      <w:pPr>
        <w:pStyle w:val="CommentText"/>
      </w:pPr>
      <w:r>
        <w:rPr>
          <w:rStyle w:val="CommentReference"/>
        </w:rPr>
        <w:annotationRef/>
      </w:r>
      <w:r>
        <w:t>I don’t think we should make this the same two children</w:t>
      </w:r>
    </w:p>
  </w:comment>
  <w:comment w:id="24" w:author="Christina" w:date="2016-03-11T17:12:00Z" w:initials="C">
    <w:p w:rsidR="00A54575" w:rsidRDefault="00A54575">
      <w:pPr>
        <w:pStyle w:val="CommentText"/>
      </w:pPr>
      <w:r>
        <w:rPr>
          <w:rStyle w:val="CommentReference"/>
        </w:rPr>
        <w:annotationRef/>
      </w:r>
      <w:r>
        <w:t>We might need to work on this wording. Clearly the hospital doing less complex cases has higher survival. But the chances of the same child surviving at either hospital is the same… how to get across?</w:t>
      </w:r>
    </w:p>
  </w:comment>
  <w:comment w:id="36" w:author="Christina" w:date="2016-03-11T17:12:00Z" w:initials="C">
    <w:p w:rsidR="00A54575" w:rsidRDefault="00A54575">
      <w:pPr>
        <w:pStyle w:val="CommentText"/>
      </w:pPr>
      <w:r>
        <w:rPr>
          <w:rStyle w:val="CommentReference"/>
        </w:rPr>
        <w:annotationRef/>
      </w:r>
      <w:r>
        <w:t>I think w e need something to set up that we are going to discuss how we show the data in this website (and how audit reports)</w:t>
      </w:r>
    </w:p>
  </w:comment>
  <w:comment w:id="46" w:author="Christina" w:date="2016-03-11T17:12:00Z" w:initials="C">
    <w:p w:rsidR="00A54575" w:rsidRDefault="00A54575">
      <w:pPr>
        <w:pStyle w:val="CommentText"/>
      </w:pPr>
      <w:r>
        <w:rPr>
          <w:rStyle w:val="CommentReference"/>
        </w:rPr>
        <w:annotationRef/>
      </w:r>
      <w:r>
        <w:t xml:space="preserve">Does this sound like </w:t>
      </w:r>
      <w:proofErr w:type="gramStart"/>
      <w:r>
        <w:t>a  3</w:t>
      </w:r>
      <w:proofErr w:type="gramEnd"/>
      <w:r>
        <w:t xml:space="preserve"> year outcome? Need to be clear it is the 30 day survivals over 3 years</w:t>
      </w:r>
    </w:p>
  </w:comment>
  <w:comment w:id="51" w:author="Christina" w:date="2016-03-11T17:12:00Z" w:initials="C">
    <w:p w:rsidR="00A54575" w:rsidRDefault="00A54575">
      <w:pPr>
        <w:pStyle w:val="CommentText"/>
      </w:pPr>
      <w:r>
        <w:rPr>
          <w:rStyle w:val="CommentReference"/>
        </w:rPr>
        <w:annotationRef/>
      </w:r>
      <w:r>
        <w:t>What do you think of this change?</w:t>
      </w:r>
    </w:p>
  </w:comment>
  <w:comment w:id="54" w:author="David Spiegelhalter" w:date="2016-03-13T10:45:00Z" w:initials="DS">
    <w:p w:rsidR="009D1C87" w:rsidRDefault="009D1C87">
      <w:pPr>
        <w:pStyle w:val="CommentText"/>
      </w:pPr>
      <w:r>
        <w:rPr>
          <w:rStyle w:val="CommentReference"/>
        </w:rPr>
        <w:annotationRef/>
      </w:r>
      <w:r>
        <w:t xml:space="preserve">I have gone from the single child to the group, as we do not want to say that </w:t>
      </w:r>
      <w:proofErr w:type="spellStart"/>
      <w:r>
        <w:t>Prais</w:t>
      </w:r>
      <w:proofErr w:type="spellEnd"/>
      <w:r>
        <w:t xml:space="preserve"> is perfect for individuals.</w:t>
      </w:r>
      <w:bookmarkStart w:id="59" w:name="_GoBack"/>
      <w:bookmarkEnd w:id="5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1C1B5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BA" w:rsidRDefault="00BE18BA">
      <w:r>
        <w:separator/>
      </w:r>
    </w:p>
  </w:endnote>
  <w:endnote w:type="continuationSeparator" w:id="0">
    <w:p w:rsidR="00BE18BA" w:rsidRDefault="00BE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D89" w:rsidRDefault="00972D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BA" w:rsidRDefault="00BE18BA">
      <w:r>
        <w:separator/>
      </w:r>
    </w:p>
  </w:footnote>
  <w:footnote w:type="continuationSeparator" w:id="0">
    <w:p w:rsidR="00BE18BA" w:rsidRDefault="00BE18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D89" w:rsidRDefault="00972D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AE"/>
    <w:multiLevelType w:val="hybridMultilevel"/>
    <w:tmpl w:val="B694FDB0"/>
    <w:numStyleLink w:val="ImportedStyle1"/>
  </w:abstractNum>
  <w:abstractNum w:abstractNumId="1">
    <w:nsid w:val="13960900"/>
    <w:multiLevelType w:val="hybridMultilevel"/>
    <w:tmpl w:val="8BCC82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DC3E01"/>
    <w:multiLevelType w:val="hybridMultilevel"/>
    <w:tmpl w:val="B694FDB0"/>
    <w:styleLink w:val="ImportedStyle1"/>
    <w:lvl w:ilvl="0" w:tplc="DC1CA83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1" w:tplc="377628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2" w:tplc="BDF2831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3" w:tplc="8AD80B6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4" w:tplc="9508F2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5" w:tplc="3BA0CEE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6" w:tplc="D110F05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7" w:tplc="5C8006C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8" w:tplc="807A3B1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D1"/>
    <w:rsid w:val="00011A1E"/>
    <w:rsid w:val="00020709"/>
    <w:rsid w:val="00042FCC"/>
    <w:rsid w:val="00052B98"/>
    <w:rsid w:val="00077566"/>
    <w:rsid w:val="000809DE"/>
    <w:rsid w:val="000A6D37"/>
    <w:rsid w:val="000F6BA6"/>
    <w:rsid w:val="00161F0A"/>
    <w:rsid w:val="001B6701"/>
    <w:rsid w:val="00231E63"/>
    <w:rsid w:val="002321BB"/>
    <w:rsid w:val="00282398"/>
    <w:rsid w:val="002D4657"/>
    <w:rsid w:val="00325B47"/>
    <w:rsid w:val="0037216E"/>
    <w:rsid w:val="00395BCE"/>
    <w:rsid w:val="003A57AD"/>
    <w:rsid w:val="003F089D"/>
    <w:rsid w:val="0043478B"/>
    <w:rsid w:val="00442E99"/>
    <w:rsid w:val="00471DA5"/>
    <w:rsid w:val="00544DA9"/>
    <w:rsid w:val="00711DF0"/>
    <w:rsid w:val="007D0DA2"/>
    <w:rsid w:val="007E32A9"/>
    <w:rsid w:val="00803591"/>
    <w:rsid w:val="008170BE"/>
    <w:rsid w:val="0082017C"/>
    <w:rsid w:val="00866E10"/>
    <w:rsid w:val="008B135B"/>
    <w:rsid w:val="008C6D07"/>
    <w:rsid w:val="008E781E"/>
    <w:rsid w:val="00942582"/>
    <w:rsid w:val="00943BAF"/>
    <w:rsid w:val="00954368"/>
    <w:rsid w:val="00972D89"/>
    <w:rsid w:val="00972F05"/>
    <w:rsid w:val="009A1D29"/>
    <w:rsid w:val="009D1C87"/>
    <w:rsid w:val="009D3834"/>
    <w:rsid w:val="009D62D1"/>
    <w:rsid w:val="00A54575"/>
    <w:rsid w:val="00B27416"/>
    <w:rsid w:val="00B40D9C"/>
    <w:rsid w:val="00B603A5"/>
    <w:rsid w:val="00BE18BA"/>
    <w:rsid w:val="00C33734"/>
    <w:rsid w:val="00C82E42"/>
    <w:rsid w:val="00C84563"/>
    <w:rsid w:val="00D14CF9"/>
    <w:rsid w:val="00EA2CA1"/>
    <w:rsid w:val="00F37780"/>
    <w:rsid w:val="00FE38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017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017C"/>
    <w:rPr>
      <w:u w:val="single"/>
    </w:rPr>
  </w:style>
  <w:style w:type="paragraph" w:customStyle="1" w:styleId="HeaderFooter">
    <w:name w:val="Header &amp; Footer"/>
    <w:rsid w:val="0082017C"/>
    <w:pPr>
      <w:tabs>
        <w:tab w:val="right" w:pos="9020"/>
      </w:tabs>
    </w:pPr>
    <w:rPr>
      <w:rFonts w:ascii="Helvetica" w:hAnsi="Helvetica" w:cs="Arial Unicode MS"/>
      <w:color w:val="000000"/>
      <w:sz w:val="24"/>
      <w:szCs w:val="24"/>
    </w:rPr>
  </w:style>
  <w:style w:type="paragraph" w:customStyle="1" w:styleId="Body">
    <w:name w:val="Body"/>
    <w:rsid w:val="0082017C"/>
    <w:rPr>
      <w:rFonts w:ascii="Cambria" w:eastAsia="Cambria" w:hAnsi="Cambria" w:cs="Cambria"/>
      <w:color w:val="000000"/>
      <w:sz w:val="24"/>
      <w:szCs w:val="24"/>
      <w:u w:color="000000"/>
    </w:rPr>
  </w:style>
  <w:style w:type="paragraph" w:styleId="ListParagraph">
    <w:name w:val="List Paragraph"/>
    <w:uiPriority w:val="34"/>
    <w:qFormat/>
    <w:rsid w:val="0082017C"/>
    <w:pPr>
      <w:ind w:left="720"/>
    </w:pPr>
    <w:rPr>
      <w:rFonts w:ascii="Cambria" w:eastAsia="Cambria" w:hAnsi="Cambria" w:cs="Cambria"/>
      <w:color w:val="000000"/>
      <w:sz w:val="24"/>
      <w:szCs w:val="24"/>
      <w:u w:color="000000"/>
      <w:lang w:val="en-US"/>
    </w:rPr>
  </w:style>
  <w:style w:type="numbering" w:customStyle="1" w:styleId="ImportedStyle1">
    <w:name w:val="Imported Style 1"/>
    <w:rsid w:val="0082017C"/>
    <w:pPr>
      <w:numPr>
        <w:numId w:val="1"/>
      </w:numPr>
    </w:pPr>
  </w:style>
  <w:style w:type="paragraph" w:customStyle="1" w:styleId="Default">
    <w:name w:val="Default"/>
    <w:rsid w:val="00011A1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7D0DA2"/>
    <w:rPr>
      <w:rFonts w:ascii="Tahoma" w:hAnsi="Tahoma" w:cs="Tahoma"/>
      <w:sz w:val="16"/>
      <w:szCs w:val="16"/>
    </w:rPr>
  </w:style>
  <w:style w:type="character" w:customStyle="1" w:styleId="BalloonTextChar">
    <w:name w:val="Balloon Text Char"/>
    <w:basedOn w:val="DefaultParagraphFont"/>
    <w:link w:val="BalloonText"/>
    <w:uiPriority w:val="99"/>
    <w:semiHidden/>
    <w:rsid w:val="007D0DA2"/>
    <w:rPr>
      <w:rFonts w:ascii="Tahoma" w:hAnsi="Tahoma" w:cs="Tahoma"/>
      <w:sz w:val="16"/>
      <w:szCs w:val="16"/>
      <w:lang w:val="en-US"/>
    </w:rPr>
  </w:style>
  <w:style w:type="character" w:styleId="CommentReference">
    <w:name w:val="annotation reference"/>
    <w:basedOn w:val="DefaultParagraphFont"/>
    <w:uiPriority w:val="99"/>
    <w:semiHidden/>
    <w:unhideWhenUsed/>
    <w:rsid w:val="007D0DA2"/>
    <w:rPr>
      <w:sz w:val="16"/>
      <w:szCs w:val="16"/>
    </w:rPr>
  </w:style>
  <w:style w:type="paragraph" w:styleId="CommentText">
    <w:name w:val="annotation text"/>
    <w:basedOn w:val="Normal"/>
    <w:link w:val="CommentTextChar"/>
    <w:uiPriority w:val="99"/>
    <w:semiHidden/>
    <w:unhideWhenUsed/>
    <w:rsid w:val="007D0DA2"/>
    <w:rPr>
      <w:sz w:val="20"/>
      <w:szCs w:val="20"/>
    </w:rPr>
  </w:style>
  <w:style w:type="character" w:customStyle="1" w:styleId="CommentTextChar">
    <w:name w:val="Comment Text Char"/>
    <w:basedOn w:val="DefaultParagraphFont"/>
    <w:link w:val="CommentText"/>
    <w:uiPriority w:val="99"/>
    <w:semiHidden/>
    <w:rsid w:val="007D0DA2"/>
    <w:rPr>
      <w:lang w:val="en-US"/>
    </w:rPr>
  </w:style>
  <w:style w:type="paragraph" w:styleId="CommentSubject">
    <w:name w:val="annotation subject"/>
    <w:basedOn w:val="CommentText"/>
    <w:next w:val="CommentText"/>
    <w:link w:val="CommentSubjectChar"/>
    <w:uiPriority w:val="99"/>
    <w:semiHidden/>
    <w:unhideWhenUsed/>
    <w:rsid w:val="007D0DA2"/>
    <w:rPr>
      <w:b/>
      <w:bCs/>
    </w:rPr>
  </w:style>
  <w:style w:type="character" w:customStyle="1" w:styleId="CommentSubjectChar">
    <w:name w:val="Comment Subject Char"/>
    <w:basedOn w:val="CommentTextChar"/>
    <w:link w:val="CommentSubject"/>
    <w:uiPriority w:val="99"/>
    <w:semiHidden/>
    <w:rsid w:val="007D0DA2"/>
    <w:rPr>
      <w:b/>
      <w:bC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017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017C"/>
    <w:rPr>
      <w:u w:val="single"/>
    </w:rPr>
  </w:style>
  <w:style w:type="paragraph" w:customStyle="1" w:styleId="HeaderFooter">
    <w:name w:val="Header &amp; Footer"/>
    <w:rsid w:val="0082017C"/>
    <w:pPr>
      <w:tabs>
        <w:tab w:val="right" w:pos="9020"/>
      </w:tabs>
    </w:pPr>
    <w:rPr>
      <w:rFonts w:ascii="Helvetica" w:hAnsi="Helvetica" w:cs="Arial Unicode MS"/>
      <w:color w:val="000000"/>
      <w:sz w:val="24"/>
      <w:szCs w:val="24"/>
    </w:rPr>
  </w:style>
  <w:style w:type="paragraph" w:customStyle="1" w:styleId="Body">
    <w:name w:val="Body"/>
    <w:rsid w:val="0082017C"/>
    <w:rPr>
      <w:rFonts w:ascii="Cambria" w:eastAsia="Cambria" w:hAnsi="Cambria" w:cs="Cambria"/>
      <w:color w:val="000000"/>
      <w:sz w:val="24"/>
      <w:szCs w:val="24"/>
      <w:u w:color="000000"/>
    </w:rPr>
  </w:style>
  <w:style w:type="paragraph" w:styleId="ListParagraph">
    <w:name w:val="List Paragraph"/>
    <w:uiPriority w:val="34"/>
    <w:qFormat/>
    <w:rsid w:val="0082017C"/>
    <w:pPr>
      <w:ind w:left="720"/>
    </w:pPr>
    <w:rPr>
      <w:rFonts w:ascii="Cambria" w:eastAsia="Cambria" w:hAnsi="Cambria" w:cs="Cambria"/>
      <w:color w:val="000000"/>
      <w:sz w:val="24"/>
      <w:szCs w:val="24"/>
      <w:u w:color="000000"/>
      <w:lang w:val="en-US"/>
    </w:rPr>
  </w:style>
  <w:style w:type="numbering" w:customStyle="1" w:styleId="ImportedStyle1">
    <w:name w:val="Imported Style 1"/>
    <w:rsid w:val="0082017C"/>
    <w:pPr>
      <w:numPr>
        <w:numId w:val="1"/>
      </w:numPr>
    </w:pPr>
  </w:style>
  <w:style w:type="paragraph" w:customStyle="1" w:styleId="Default">
    <w:name w:val="Default"/>
    <w:rsid w:val="00011A1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7D0DA2"/>
    <w:rPr>
      <w:rFonts w:ascii="Tahoma" w:hAnsi="Tahoma" w:cs="Tahoma"/>
      <w:sz w:val="16"/>
      <w:szCs w:val="16"/>
    </w:rPr>
  </w:style>
  <w:style w:type="character" w:customStyle="1" w:styleId="BalloonTextChar">
    <w:name w:val="Balloon Text Char"/>
    <w:basedOn w:val="DefaultParagraphFont"/>
    <w:link w:val="BalloonText"/>
    <w:uiPriority w:val="99"/>
    <w:semiHidden/>
    <w:rsid w:val="007D0DA2"/>
    <w:rPr>
      <w:rFonts w:ascii="Tahoma" w:hAnsi="Tahoma" w:cs="Tahoma"/>
      <w:sz w:val="16"/>
      <w:szCs w:val="16"/>
      <w:lang w:val="en-US"/>
    </w:rPr>
  </w:style>
  <w:style w:type="character" w:styleId="CommentReference">
    <w:name w:val="annotation reference"/>
    <w:basedOn w:val="DefaultParagraphFont"/>
    <w:uiPriority w:val="99"/>
    <w:semiHidden/>
    <w:unhideWhenUsed/>
    <w:rsid w:val="007D0DA2"/>
    <w:rPr>
      <w:sz w:val="16"/>
      <w:szCs w:val="16"/>
    </w:rPr>
  </w:style>
  <w:style w:type="paragraph" w:styleId="CommentText">
    <w:name w:val="annotation text"/>
    <w:basedOn w:val="Normal"/>
    <w:link w:val="CommentTextChar"/>
    <w:uiPriority w:val="99"/>
    <w:semiHidden/>
    <w:unhideWhenUsed/>
    <w:rsid w:val="007D0DA2"/>
    <w:rPr>
      <w:sz w:val="20"/>
      <w:szCs w:val="20"/>
    </w:rPr>
  </w:style>
  <w:style w:type="character" w:customStyle="1" w:styleId="CommentTextChar">
    <w:name w:val="Comment Text Char"/>
    <w:basedOn w:val="DefaultParagraphFont"/>
    <w:link w:val="CommentText"/>
    <w:uiPriority w:val="99"/>
    <w:semiHidden/>
    <w:rsid w:val="007D0DA2"/>
    <w:rPr>
      <w:lang w:val="en-US"/>
    </w:rPr>
  </w:style>
  <w:style w:type="paragraph" w:styleId="CommentSubject">
    <w:name w:val="annotation subject"/>
    <w:basedOn w:val="CommentText"/>
    <w:next w:val="CommentText"/>
    <w:link w:val="CommentSubjectChar"/>
    <w:uiPriority w:val="99"/>
    <w:semiHidden/>
    <w:unhideWhenUsed/>
    <w:rsid w:val="007D0DA2"/>
    <w:rPr>
      <w:b/>
      <w:bCs/>
    </w:rPr>
  </w:style>
  <w:style w:type="character" w:customStyle="1" w:styleId="CommentSubjectChar">
    <w:name w:val="Comment Subject Char"/>
    <w:basedOn w:val="CommentTextChar"/>
    <w:link w:val="CommentSubject"/>
    <w:uiPriority w:val="99"/>
    <w:semiHidden/>
    <w:rsid w:val="007D0DA2"/>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952</Words>
  <Characters>5427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Great Ormond Street Hospital</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David Spiegelhalter</cp:lastModifiedBy>
  <cp:revision>2</cp:revision>
  <dcterms:created xsi:type="dcterms:W3CDTF">2016-03-13T10:45:00Z</dcterms:created>
  <dcterms:modified xsi:type="dcterms:W3CDTF">2016-03-13T10:45:00Z</dcterms:modified>
</cp:coreProperties>
</file>