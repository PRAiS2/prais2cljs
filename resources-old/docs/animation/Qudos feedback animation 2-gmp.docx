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4CA" w:rsidRDefault="00483894" w:rsidP="00483894">
      <w:pPr>
        <w:spacing w:after="0"/>
        <w:rPr>
          <w:rFonts w:ascii="Arial" w:hAnsi="Arial" w:cs="Arial"/>
          <w:b/>
          <w:sz w:val="20"/>
          <w:szCs w:val="20"/>
        </w:rPr>
      </w:pPr>
      <w:r w:rsidRPr="00A93CBB">
        <w:rPr>
          <w:rFonts w:ascii="Arial" w:hAnsi="Arial" w:cs="Arial"/>
          <w:b/>
          <w:sz w:val="20"/>
          <w:szCs w:val="20"/>
        </w:rPr>
        <w:t xml:space="preserve">Feedback for Video </w:t>
      </w:r>
      <w:r w:rsidR="00CB34CA">
        <w:rPr>
          <w:rFonts w:ascii="Arial" w:hAnsi="Arial" w:cs="Arial"/>
          <w:b/>
          <w:sz w:val="20"/>
          <w:szCs w:val="20"/>
        </w:rPr>
        <w:t>2</w:t>
      </w:r>
      <w:r w:rsidRPr="00A93CBB">
        <w:rPr>
          <w:rFonts w:ascii="Arial" w:hAnsi="Arial" w:cs="Arial"/>
          <w:b/>
          <w:sz w:val="20"/>
          <w:szCs w:val="20"/>
        </w:rPr>
        <w:t xml:space="preserve">, </w:t>
      </w:r>
      <w:proofErr w:type="spellStart"/>
      <w:r w:rsidRPr="00A93CBB">
        <w:rPr>
          <w:rFonts w:ascii="Arial" w:hAnsi="Arial" w:cs="Arial"/>
          <w:b/>
          <w:sz w:val="20"/>
          <w:szCs w:val="20"/>
        </w:rPr>
        <w:t>Qudos</w:t>
      </w:r>
      <w:proofErr w:type="spellEnd"/>
      <w:r w:rsidRPr="00A93CBB">
        <w:rPr>
          <w:rFonts w:ascii="Arial" w:hAnsi="Arial" w:cs="Arial"/>
          <w:b/>
          <w:sz w:val="20"/>
          <w:szCs w:val="20"/>
        </w:rPr>
        <w:t xml:space="preserve">, </w:t>
      </w:r>
    </w:p>
    <w:p w:rsidR="00CB34CA" w:rsidRDefault="00CB34CA" w:rsidP="00483894">
      <w:pPr>
        <w:spacing w:after="0"/>
        <w:rPr>
          <w:rFonts w:ascii="Arial" w:hAnsi="Arial" w:cs="Arial"/>
          <w:b/>
          <w:sz w:val="20"/>
          <w:szCs w:val="20"/>
        </w:rPr>
      </w:pPr>
    </w:p>
    <w:p w:rsidR="00483894" w:rsidRPr="00A93CBB" w:rsidRDefault="00483894" w:rsidP="00483894">
      <w:pPr>
        <w:spacing w:after="0"/>
        <w:rPr>
          <w:rFonts w:ascii="Arial" w:hAnsi="Arial" w:cs="Arial"/>
          <w:sz w:val="20"/>
          <w:szCs w:val="20"/>
        </w:rPr>
      </w:pPr>
      <w:r w:rsidRPr="00A93CBB">
        <w:rPr>
          <w:rFonts w:ascii="Arial" w:hAnsi="Arial" w:cs="Arial"/>
          <w:sz w:val="20"/>
          <w:szCs w:val="20"/>
        </w:rPr>
        <w:t xml:space="preserve">Overall </w:t>
      </w:r>
      <w:r w:rsidR="00CB34CA">
        <w:rPr>
          <w:rFonts w:ascii="Arial" w:hAnsi="Arial" w:cs="Arial"/>
          <w:sz w:val="20"/>
          <w:szCs w:val="20"/>
        </w:rPr>
        <w:t>we really like the look &amp; feel, but it feels rushed – can we add in more pauses to allow</w:t>
      </w:r>
      <w:r w:rsidR="00312189">
        <w:rPr>
          <w:rFonts w:ascii="Arial" w:hAnsi="Arial" w:cs="Arial"/>
          <w:sz w:val="20"/>
          <w:szCs w:val="20"/>
        </w:rPr>
        <w:t xml:space="preserve"> people to absorb the material – have suggested where below.</w:t>
      </w:r>
    </w:p>
    <w:p w:rsidR="00483894" w:rsidRDefault="00483894" w:rsidP="00483894">
      <w:pPr>
        <w:spacing w:after="0"/>
        <w:rPr>
          <w:rFonts w:ascii="Arial" w:hAnsi="Arial" w:cs="Arial"/>
          <w:sz w:val="20"/>
          <w:szCs w:val="20"/>
        </w:rPr>
      </w:pPr>
    </w:p>
    <w:p w:rsidR="00FF0BEE" w:rsidRDefault="00FF0BEE" w:rsidP="00483894">
      <w:pPr>
        <w:spacing w:after="0"/>
        <w:rPr>
          <w:ins w:id="0" w:author="Mike Pearson" w:date="2016-05-09T09:32:00Z"/>
          <w:rFonts w:ascii="Arial" w:hAnsi="Arial" w:cs="Arial"/>
          <w:sz w:val="20"/>
          <w:szCs w:val="20"/>
        </w:rPr>
      </w:pPr>
      <w:r>
        <w:rPr>
          <w:rFonts w:ascii="Arial" w:hAnsi="Arial" w:cs="Arial"/>
          <w:sz w:val="20"/>
          <w:szCs w:val="20"/>
        </w:rPr>
        <w:t xml:space="preserve">The older boy to the left of the children on frame 7, who then reappears throughout, could be mistaken for an adult. Could you make into ~ 4 </w:t>
      </w:r>
      <w:proofErr w:type="spellStart"/>
      <w:r>
        <w:rPr>
          <w:rFonts w:ascii="Arial" w:hAnsi="Arial" w:cs="Arial"/>
          <w:sz w:val="20"/>
          <w:szCs w:val="20"/>
        </w:rPr>
        <w:t>yr</w:t>
      </w:r>
      <w:proofErr w:type="spellEnd"/>
      <w:r>
        <w:rPr>
          <w:rFonts w:ascii="Arial" w:hAnsi="Arial" w:cs="Arial"/>
          <w:sz w:val="20"/>
          <w:szCs w:val="20"/>
        </w:rPr>
        <w:t xml:space="preserve"> old boy? Or toddler? </w:t>
      </w:r>
    </w:p>
    <w:p w:rsidR="00920468" w:rsidRDefault="00F23EA7" w:rsidP="00483894">
      <w:pPr>
        <w:spacing w:after="0"/>
        <w:rPr>
          <w:rFonts w:ascii="Arial" w:hAnsi="Arial" w:cs="Arial"/>
          <w:sz w:val="20"/>
          <w:szCs w:val="20"/>
        </w:rPr>
      </w:pPr>
      <w:ins w:id="1" w:author="Mike Pearson" w:date="2016-05-09T09:34:00Z">
        <w:r>
          <w:rPr>
            <w:rFonts w:ascii="Arial" w:hAnsi="Arial" w:cs="Arial"/>
            <w:sz w:val="20"/>
            <w:szCs w:val="20"/>
          </w:rPr>
          <w:t xml:space="preserve">Is there any way to make the baby in the incubator a more distinct? </w:t>
        </w:r>
        <w:proofErr w:type="gramStart"/>
        <w:r>
          <w:rPr>
            <w:rFonts w:ascii="Arial" w:hAnsi="Arial" w:cs="Arial"/>
            <w:sz w:val="20"/>
            <w:szCs w:val="20"/>
          </w:rPr>
          <w:t>Perhaps a slightly large head and a wider shorter body?</w:t>
        </w:r>
        <w:proofErr w:type="gramEnd"/>
        <w:r>
          <w:rPr>
            <w:rFonts w:ascii="Arial" w:hAnsi="Arial" w:cs="Arial"/>
            <w:sz w:val="20"/>
            <w:szCs w:val="20"/>
          </w:rPr>
          <w:t xml:space="preserve"> </w:t>
        </w:r>
      </w:ins>
      <w:ins w:id="2" w:author="Mike Pearson" w:date="2016-05-09T09:40:00Z">
        <w:r>
          <w:rPr>
            <w:rFonts w:ascii="Arial" w:hAnsi="Arial" w:cs="Arial"/>
            <w:sz w:val="20"/>
            <w:szCs w:val="20"/>
          </w:rPr>
          <w:t>We</w:t>
        </w:r>
      </w:ins>
      <w:ins w:id="3" w:author="Mike Pearson" w:date="2016-05-09T09:41:00Z">
        <w:r>
          <w:rPr>
            <w:rFonts w:ascii="Arial" w:hAnsi="Arial" w:cs="Arial"/>
            <w:sz w:val="20"/>
            <w:szCs w:val="20"/>
          </w:rPr>
          <w:t>’</w:t>
        </w:r>
      </w:ins>
      <w:ins w:id="4" w:author="Mike Pearson" w:date="2016-05-09T09:40:00Z">
        <w:r>
          <w:rPr>
            <w:rFonts w:ascii="Arial" w:hAnsi="Arial" w:cs="Arial"/>
            <w:sz w:val="20"/>
            <w:szCs w:val="20"/>
          </w:rPr>
          <w:t>d like to avoid</w:t>
        </w:r>
      </w:ins>
      <w:ins w:id="5" w:author="Mike Pearson" w:date="2016-05-09T09:41:00Z">
        <w:r>
          <w:rPr>
            <w:rFonts w:ascii="Arial" w:hAnsi="Arial" w:cs="Arial"/>
            <w:sz w:val="20"/>
            <w:szCs w:val="20"/>
          </w:rPr>
          <w:t xml:space="preserve"> any confusion with a</w:t>
        </w:r>
      </w:ins>
      <w:ins w:id="6" w:author="Mike Pearson" w:date="2016-05-09T09:39:00Z">
        <w:r>
          <w:rPr>
            <w:rFonts w:ascii="Arial" w:hAnsi="Arial" w:cs="Arial"/>
            <w:sz w:val="20"/>
            <w:szCs w:val="20"/>
          </w:rPr>
          <w:t xml:space="preserve"> rock on the floor of a fish tank!</w:t>
        </w:r>
      </w:ins>
      <w:ins w:id="7" w:author="Mike Pearson" w:date="2016-05-09T09:34:00Z">
        <w:r>
          <w:rPr>
            <w:rFonts w:ascii="Arial" w:hAnsi="Arial" w:cs="Arial"/>
            <w:sz w:val="20"/>
            <w:szCs w:val="20"/>
          </w:rPr>
          <w:t xml:space="preserve"> </w:t>
        </w:r>
      </w:ins>
    </w:p>
    <w:p w:rsidR="00E0225B" w:rsidRDefault="00E0225B" w:rsidP="00483894">
      <w:pPr>
        <w:spacing w:after="0"/>
        <w:rPr>
          <w:rFonts w:ascii="Arial" w:hAnsi="Arial" w:cs="Arial"/>
          <w:sz w:val="20"/>
          <w:szCs w:val="20"/>
        </w:rPr>
      </w:pPr>
    </w:p>
    <w:p w:rsidR="00E0225B" w:rsidRDefault="00E0225B" w:rsidP="00483894">
      <w:pPr>
        <w:spacing w:after="0"/>
        <w:rPr>
          <w:rFonts w:ascii="Arial" w:hAnsi="Arial" w:cs="Arial"/>
          <w:sz w:val="20"/>
          <w:szCs w:val="20"/>
        </w:rPr>
      </w:pPr>
      <w:r>
        <w:rPr>
          <w:rFonts w:ascii="Arial" w:hAnsi="Arial" w:cs="Arial"/>
          <w:sz w:val="20"/>
          <w:szCs w:val="20"/>
        </w:rPr>
        <w:t>Throughout for the predicted range, the grey outer bars need to extend the entire way around the axis (theoretically go down to 0% on the le</w:t>
      </w:r>
      <w:r w:rsidR="00312189">
        <w:rPr>
          <w:rFonts w:ascii="Arial" w:hAnsi="Arial" w:cs="Arial"/>
          <w:sz w:val="20"/>
          <w:szCs w:val="20"/>
        </w:rPr>
        <w:t>ft and up to 100% on the right). Also throughout, the axis for the predicted range can start at 94% - it doesn’t need to go down to 90%. (</w:t>
      </w:r>
      <w:proofErr w:type="gramStart"/>
      <w:r w:rsidR="00312189">
        <w:rPr>
          <w:rFonts w:ascii="Arial" w:hAnsi="Arial" w:cs="Arial"/>
          <w:sz w:val="20"/>
          <w:szCs w:val="20"/>
        </w:rPr>
        <w:t>see</w:t>
      </w:r>
      <w:proofErr w:type="gramEnd"/>
      <w:r w:rsidR="00312189">
        <w:rPr>
          <w:rFonts w:ascii="Arial" w:hAnsi="Arial" w:cs="Arial"/>
          <w:sz w:val="20"/>
          <w:szCs w:val="20"/>
        </w:rPr>
        <w:t xml:space="preserve"> below for why this matters!)</w:t>
      </w:r>
    </w:p>
    <w:p w:rsidR="00C141E9" w:rsidRDefault="00C141E9" w:rsidP="00483894">
      <w:pPr>
        <w:spacing w:after="0"/>
        <w:rPr>
          <w:rFonts w:ascii="Arial" w:hAnsi="Arial" w:cs="Arial"/>
          <w:sz w:val="20"/>
          <w:szCs w:val="20"/>
        </w:rPr>
      </w:pPr>
    </w:p>
    <w:p w:rsidR="00C141E9" w:rsidRDefault="00C141E9" w:rsidP="00483894">
      <w:pPr>
        <w:spacing w:after="0"/>
        <w:rPr>
          <w:rFonts w:ascii="Arial" w:hAnsi="Arial" w:cs="Arial"/>
          <w:sz w:val="20"/>
          <w:szCs w:val="20"/>
        </w:rPr>
      </w:pPr>
      <w:r>
        <w:rPr>
          <w:rFonts w:ascii="Arial" w:hAnsi="Arial" w:cs="Arial"/>
          <w:sz w:val="20"/>
          <w:szCs w:val="20"/>
        </w:rPr>
        <w:t xml:space="preserve">The </w:t>
      </w:r>
      <w:r w:rsidRPr="00C141E9">
        <w:rPr>
          <w:rFonts w:ascii="Arial" w:hAnsi="Arial" w:cs="Arial"/>
          <w:b/>
          <w:sz w:val="20"/>
          <w:szCs w:val="20"/>
        </w:rPr>
        <w:t>key frames</w:t>
      </w:r>
      <w:r>
        <w:rPr>
          <w:rFonts w:ascii="Arial" w:hAnsi="Arial" w:cs="Arial"/>
          <w:sz w:val="20"/>
          <w:szCs w:val="20"/>
        </w:rPr>
        <w:t xml:space="preserve">: For frames 22-35, </w:t>
      </w:r>
      <w:r w:rsidR="00312189">
        <w:rPr>
          <w:rFonts w:ascii="Arial" w:hAnsi="Arial" w:cs="Arial"/>
          <w:sz w:val="20"/>
          <w:szCs w:val="20"/>
        </w:rPr>
        <w:t xml:space="preserve">I can’t decide which version I prefer – either version needs changes to the pacing and timing of the frames. I have given suggestions for both versions below. </w:t>
      </w:r>
      <w:proofErr w:type="gramStart"/>
      <w:r w:rsidR="00312189">
        <w:rPr>
          <w:rFonts w:ascii="Arial" w:hAnsi="Arial" w:cs="Arial"/>
          <w:sz w:val="20"/>
          <w:szCs w:val="20"/>
        </w:rPr>
        <w:t xml:space="preserve">V1 in </w:t>
      </w:r>
      <w:r w:rsidR="00312189" w:rsidRPr="00312189">
        <w:rPr>
          <w:rFonts w:ascii="Arial" w:hAnsi="Arial" w:cs="Arial"/>
          <w:color w:val="0000FF"/>
          <w:sz w:val="20"/>
          <w:szCs w:val="20"/>
        </w:rPr>
        <w:t>BLUE</w:t>
      </w:r>
      <w:r w:rsidR="00312189">
        <w:rPr>
          <w:rFonts w:ascii="Arial" w:hAnsi="Arial" w:cs="Arial"/>
          <w:sz w:val="20"/>
          <w:szCs w:val="20"/>
        </w:rPr>
        <w:t xml:space="preserve"> and V2 in </w:t>
      </w:r>
      <w:r w:rsidR="00312189" w:rsidRPr="00312189">
        <w:rPr>
          <w:rFonts w:ascii="Arial" w:hAnsi="Arial" w:cs="Arial"/>
          <w:color w:val="FF0000"/>
          <w:sz w:val="20"/>
          <w:szCs w:val="20"/>
        </w:rPr>
        <w:t>RED</w:t>
      </w:r>
      <w:r w:rsidR="00312189">
        <w:rPr>
          <w:rFonts w:ascii="Arial" w:hAnsi="Arial" w:cs="Arial"/>
          <w:sz w:val="20"/>
          <w:szCs w:val="20"/>
        </w:rPr>
        <w:t>.</w:t>
      </w:r>
      <w:proofErr w:type="gramEnd"/>
      <w:r w:rsidR="00312189">
        <w:rPr>
          <w:rFonts w:ascii="Arial" w:hAnsi="Arial" w:cs="Arial"/>
          <w:sz w:val="20"/>
          <w:szCs w:val="20"/>
        </w:rPr>
        <w:t xml:space="preserve"> Black font applies to both versions. </w:t>
      </w:r>
    </w:p>
    <w:p w:rsidR="00FF0BEE" w:rsidRDefault="00FF0BEE" w:rsidP="00483894">
      <w:pPr>
        <w:spacing w:after="0"/>
        <w:rPr>
          <w:rFonts w:ascii="Arial" w:hAnsi="Arial" w:cs="Arial"/>
          <w:sz w:val="20"/>
          <w:szCs w:val="20"/>
        </w:rPr>
      </w:pPr>
    </w:p>
    <w:p w:rsidR="00CB34CA" w:rsidRDefault="00CB34CA" w:rsidP="00483894">
      <w:pPr>
        <w:spacing w:after="0"/>
        <w:rPr>
          <w:rFonts w:ascii="Arial" w:hAnsi="Arial" w:cs="Arial"/>
          <w:sz w:val="20"/>
          <w:szCs w:val="20"/>
        </w:rPr>
      </w:pPr>
      <w:r>
        <w:rPr>
          <w:rFonts w:ascii="Arial" w:hAnsi="Arial" w:cs="Arial"/>
          <w:sz w:val="20"/>
          <w:szCs w:val="20"/>
        </w:rPr>
        <w:t>Frames refer to the artwork PDF.</w:t>
      </w:r>
    </w:p>
    <w:p w:rsidR="00FF0BEE" w:rsidRDefault="00FF0BEE" w:rsidP="00483894">
      <w:pPr>
        <w:spacing w:after="0"/>
        <w:rPr>
          <w:rFonts w:ascii="Arial" w:hAnsi="Arial" w:cs="Arial"/>
          <w:sz w:val="20"/>
          <w:szCs w:val="20"/>
        </w:rPr>
      </w:pPr>
    </w:p>
    <w:p w:rsidR="00FF0BEE" w:rsidRDefault="00FF0BEE" w:rsidP="00483894">
      <w:pPr>
        <w:spacing w:after="0"/>
        <w:rPr>
          <w:rFonts w:ascii="Arial" w:hAnsi="Arial" w:cs="Arial"/>
          <w:sz w:val="20"/>
          <w:szCs w:val="20"/>
        </w:rPr>
      </w:pPr>
      <w:r w:rsidRPr="00E0225B">
        <w:rPr>
          <w:rFonts w:ascii="Arial" w:hAnsi="Arial" w:cs="Arial"/>
          <w:b/>
          <w:sz w:val="20"/>
          <w:szCs w:val="20"/>
        </w:rPr>
        <w:t>Frame 1-2</w:t>
      </w:r>
      <w:r>
        <w:rPr>
          <w:rFonts w:ascii="Arial" w:hAnsi="Arial" w:cs="Arial"/>
          <w:sz w:val="20"/>
          <w:szCs w:val="20"/>
        </w:rPr>
        <w:t xml:space="preserve"> – good</w:t>
      </w:r>
    </w:p>
    <w:p w:rsidR="00FF0BEE" w:rsidRDefault="00FF0BEE" w:rsidP="00483894">
      <w:pPr>
        <w:spacing w:after="0"/>
        <w:rPr>
          <w:rFonts w:ascii="Arial" w:hAnsi="Arial" w:cs="Arial"/>
          <w:sz w:val="20"/>
          <w:szCs w:val="20"/>
        </w:rPr>
      </w:pPr>
    </w:p>
    <w:p w:rsidR="00F517E7" w:rsidRDefault="00FF0BEE" w:rsidP="00483894">
      <w:pPr>
        <w:spacing w:after="0"/>
        <w:rPr>
          <w:rFonts w:ascii="Arial" w:hAnsi="Arial" w:cs="Arial"/>
          <w:sz w:val="20"/>
          <w:szCs w:val="20"/>
        </w:rPr>
      </w:pPr>
      <w:r w:rsidRPr="00E0225B">
        <w:rPr>
          <w:rFonts w:ascii="Arial" w:hAnsi="Arial" w:cs="Arial"/>
          <w:b/>
          <w:sz w:val="20"/>
          <w:szCs w:val="20"/>
        </w:rPr>
        <w:t>Frame</w:t>
      </w:r>
      <w:r w:rsidR="00F517E7" w:rsidRPr="00E0225B">
        <w:rPr>
          <w:rFonts w:ascii="Arial" w:hAnsi="Arial" w:cs="Arial"/>
          <w:b/>
          <w:sz w:val="20"/>
          <w:szCs w:val="20"/>
        </w:rPr>
        <w:t>s</w:t>
      </w:r>
      <w:r w:rsidRPr="00E0225B">
        <w:rPr>
          <w:rFonts w:ascii="Arial" w:hAnsi="Arial" w:cs="Arial"/>
          <w:b/>
          <w:sz w:val="20"/>
          <w:szCs w:val="20"/>
        </w:rPr>
        <w:t xml:space="preserve"> 3</w:t>
      </w:r>
      <w:r w:rsidR="00F517E7" w:rsidRPr="00E0225B">
        <w:rPr>
          <w:rFonts w:ascii="Arial" w:hAnsi="Arial" w:cs="Arial"/>
          <w:b/>
          <w:sz w:val="20"/>
          <w:szCs w:val="20"/>
        </w:rPr>
        <w:t>-4</w:t>
      </w:r>
      <w:r>
        <w:rPr>
          <w:rFonts w:ascii="Arial" w:hAnsi="Arial" w:cs="Arial"/>
          <w:sz w:val="20"/>
          <w:szCs w:val="20"/>
        </w:rPr>
        <w:t xml:space="preserve"> – as for previous video – I don’t really like the box around</w:t>
      </w:r>
      <w:r w:rsidR="00F517E7">
        <w:rPr>
          <w:rFonts w:ascii="Arial" w:hAnsi="Arial" w:cs="Arial"/>
          <w:sz w:val="20"/>
          <w:szCs w:val="20"/>
        </w:rPr>
        <w:t xml:space="preserve"> the percentage. Certainly we need to be consistent between videos though. </w:t>
      </w:r>
    </w:p>
    <w:p w:rsidR="00F517E7" w:rsidRDefault="00F517E7" w:rsidP="00483894">
      <w:pPr>
        <w:spacing w:after="0"/>
        <w:rPr>
          <w:rFonts w:ascii="Arial" w:hAnsi="Arial" w:cs="Arial"/>
          <w:sz w:val="20"/>
          <w:szCs w:val="20"/>
        </w:rPr>
      </w:pPr>
    </w:p>
    <w:p w:rsidR="00971A34" w:rsidRPr="00971A34" w:rsidRDefault="00971A34" w:rsidP="00483894">
      <w:pPr>
        <w:spacing w:after="0"/>
        <w:rPr>
          <w:rFonts w:ascii="Arial" w:hAnsi="Arial" w:cs="Arial"/>
          <w:b/>
          <w:sz w:val="20"/>
          <w:szCs w:val="20"/>
        </w:rPr>
      </w:pPr>
      <w:r w:rsidRPr="00971A34">
        <w:rPr>
          <w:rFonts w:ascii="Arial" w:hAnsi="Arial" w:cs="Arial"/>
          <w:b/>
          <w:sz w:val="20"/>
          <w:szCs w:val="20"/>
        </w:rPr>
        <w:t>PAUSE BEFORE MOVING TO FRAME 5</w:t>
      </w:r>
    </w:p>
    <w:p w:rsidR="00971A34" w:rsidRDefault="00971A34" w:rsidP="00483894">
      <w:pPr>
        <w:spacing w:after="0"/>
        <w:rPr>
          <w:rFonts w:ascii="Arial" w:hAnsi="Arial" w:cs="Arial"/>
          <w:sz w:val="20"/>
          <w:szCs w:val="20"/>
        </w:rPr>
      </w:pPr>
    </w:p>
    <w:p w:rsidR="000C4AD6" w:rsidRDefault="00F517E7" w:rsidP="00483894">
      <w:pPr>
        <w:spacing w:after="0"/>
        <w:rPr>
          <w:ins w:id="8" w:author="Mike Pearson" w:date="2016-05-09T09:15:00Z"/>
          <w:rFonts w:ascii="Arial" w:hAnsi="Arial" w:cs="Arial"/>
          <w:sz w:val="20"/>
          <w:szCs w:val="20"/>
        </w:rPr>
      </w:pPr>
      <w:r w:rsidRPr="00E0225B">
        <w:rPr>
          <w:rFonts w:ascii="Arial" w:hAnsi="Arial" w:cs="Arial"/>
          <w:b/>
          <w:sz w:val="20"/>
          <w:szCs w:val="20"/>
        </w:rPr>
        <w:t>Frame 5</w:t>
      </w:r>
      <w:r>
        <w:rPr>
          <w:rFonts w:ascii="Arial" w:hAnsi="Arial" w:cs="Arial"/>
          <w:sz w:val="20"/>
          <w:szCs w:val="20"/>
        </w:rPr>
        <w:t xml:space="preserve"> – I know I used a black rectangle around the predicated range to highlight in my mock up, but only to show it as highlighted. </w:t>
      </w:r>
      <w:r w:rsidR="00E0225B">
        <w:rPr>
          <w:rFonts w:ascii="Arial" w:hAnsi="Arial" w:cs="Arial"/>
          <w:sz w:val="20"/>
          <w:szCs w:val="20"/>
        </w:rPr>
        <w:t xml:space="preserve">Can we explore other options for highlighting the predicting range here? </w:t>
      </w:r>
      <w:proofErr w:type="spellStart"/>
      <w:r w:rsidR="00E0225B">
        <w:rPr>
          <w:rFonts w:ascii="Arial" w:hAnsi="Arial" w:cs="Arial"/>
          <w:sz w:val="20"/>
          <w:szCs w:val="20"/>
        </w:rPr>
        <w:t>Eg</w:t>
      </w:r>
      <w:proofErr w:type="spellEnd"/>
      <w:r w:rsidR="00E0225B">
        <w:rPr>
          <w:rFonts w:ascii="Arial" w:hAnsi="Arial" w:cs="Arial"/>
          <w:sz w:val="20"/>
          <w:szCs w:val="20"/>
        </w:rPr>
        <w:t xml:space="preserve"> </w:t>
      </w:r>
      <w:proofErr w:type="gramStart"/>
      <w:r w:rsidR="00E0225B">
        <w:rPr>
          <w:rFonts w:ascii="Arial" w:hAnsi="Arial" w:cs="Arial"/>
          <w:sz w:val="20"/>
          <w:szCs w:val="20"/>
        </w:rPr>
        <w:t>Can</w:t>
      </w:r>
      <w:proofErr w:type="gramEnd"/>
      <w:r w:rsidR="00E0225B">
        <w:rPr>
          <w:rFonts w:ascii="Arial" w:hAnsi="Arial" w:cs="Arial"/>
          <w:sz w:val="20"/>
          <w:szCs w:val="20"/>
        </w:rPr>
        <w:t xml:space="preserve"> we make it glow somehow? </w:t>
      </w:r>
    </w:p>
    <w:p w:rsidR="000C4AD6" w:rsidRDefault="000C4AD6" w:rsidP="00483894">
      <w:pPr>
        <w:spacing w:after="0"/>
        <w:rPr>
          <w:rFonts w:ascii="Arial" w:hAnsi="Arial" w:cs="Arial"/>
          <w:sz w:val="20"/>
          <w:szCs w:val="20"/>
        </w:rPr>
      </w:pPr>
      <w:ins w:id="9" w:author="Mike Pearson" w:date="2016-05-09T09:15:00Z">
        <w:r>
          <w:rPr>
            <w:rFonts w:ascii="Arial" w:hAnsi="Arial" w:cs="Arial"/>
            <w:sz w:val="20"/>
            <w:szCs w:val="20"/>
          </w:rPr>
          <w:t>Also synchronise the first appearance of the highlight with the first mention of ‘predicted range</w:t>
        </w:r>
      </w:ins>
      <w:ins w:id="10" w:author="Mike Pearson" w:date="2016-05-09T09:16:00Z">
        <w:r>
          <w:rPr>
            <w:rFonts w:ascii="Arial" w:hAnsi="Arial" w:cs="Arial"/>
            <w:sz w:val="20"/>
            <w:szCs w:val="20"/>
          </w:rPr>
          <w:t>’.</w:t>
        </w:r>
      </w:ins>
    </w:p>
    <w:p w:rsidR="00E0225B" w:rsidRDefault="00E0225B" w:rsidP="00483894">
      <w:pPr>
        <w:spacing w:after="0"/>
        <w:rPr>
          <w:rFonts w:ascii="Arial" w:hAnsi="Arial" w:cs="Arial"/>
          <w:sz w:val="20"/>
          <w:szCs w:val="20"/>
        </w:rPr>
      </w:pPr>
    </w:p>
    <w:p w:rsidR="0059026E" w:rsidRPr="0059026E" w:rsidRDefault="0059026E" w:rsidP="00483894">
      <w:pPr>
        <w:spacing w:after="0"/>
        <w:rPr>
          <w:rFonts w:ascii="Arial" w:hAnsi="Arial" w:cs="Arial"/>
          <w:b/>
          <w:sz w:val="20"/>
          <w:szCs w:val="20"/>
        </w:rPr>
      </w:pPr>
      <w:r w:rsidRPr="0059026E">
        <w:rPr>
          <w:rFonts w:ascii="Arial" w:hAnsi="Arial" w:cs="Arial"/>
          <w:b/>
          <w:sz w:val="20"/>
          <w:szCs w:val="20"/>
        </w:rPr>
        <w:t>SMALL PAUSE</w:t>
      </w:r>
    </w:p>
    <w:p w:rsidR="0059026E" w:rsidRDefault="0059026E" w:rsidP="00483894">
      <w:pPr>
        <w:spacing w:after="0"/>
        <w:rPr>
          <w:rFonts w:ascii="Arial" w:hAnsi="Arial" w:cs="Arial"/>
          <w:sz w:val="20"/>
          <w:szCs w:val="20"/>
        </w:rPr>
      </w:pPr>
    </w:p>
    <w:p w:rsidR="00E0225B" w:rsidRDefault="00E0225B" w:rsidP="00483894">
      <w:pPr>
        <w:spacing w:after="0"/>
        <w:rPr>
          <w:ins w:id="11" w:author="Mike Pearson" w:date="2016-05-09T09:19:00Z"/>
          <w:rFonts w:ascii="Arial" w:hAnsi="Arial" w:cs="Arial"/>
          <w:sz w:val="20"/>
          <w:szCs w:val="20"/>
        </w:rPr>
      </w:pPr>
      <w:r w:rsidRPr="00E0225B">
        <w:rPr>
          <w:rFonts w:ascii="Arial" w:hAnsi="Arial" w:cs="Arial"/>
          <w:b/>
          <w:sz w:val="20"/>
          <w:szCs w:val="20"/>
        </w:rPr>
        <w:t>Frame 6</w:t>
      </w:r>
      <w:r>
        <w:rPr>
          <w:rFonts w:ascii="Arial" w:hAnsi="Arial" w:cs="Arial"/>
          <w:sz w:val="20"/>
          <w:szCs w:val="20"/>
        </w:rPr>
        <w:t xml:space="preserve"> – don’t remove the axis labels – the “?”</w:t>
      </w:r>
      <w:proofErr w:type="gramStart"/>
      <w:r>
        <w:rPr>
          <w:rFonts w:ascii="Arial" w:hAnsi="Arial" w:cs="Arial"/>
          <w:sz w:val="20"/>
          <w:szCs w:val="20"/>
        </w:rPr>
        <w:t>s</w:t>
      </w:r>
      <w:proofErr w:type="gramEnd"/>
      <w:r>
        <w:rPr>
          <w:rFonts w:ascii="Arial" w:hAnsi="Arial" w:cs="Arial"/>
          <w:sz w:val="20"/>
          <w:szCs w:val="20"/>
        </w:rPr>
        <w:t xml:space="preserve"> should refer to the bar and not the axis… Maybe have a big “?” over the top of the predicted range?</w:t>
      </w:r>
    </w:p>
    <w:p w:rsidR="000C4AD6" w:rsidRDefault="000C4AD6" w:rsidP="00483894">
      <w:pPr>
        <w:spacing w:after="0"/>
        <w:rPr>
          <w:rFonts w:ascii="Arial" w:hAnsi="Arial" w:cs="Arial"/>
          <w:sz w:val="20"/>
          <w:szCs w:val="20"/>
        </w:rPr>
      </w:pPr>
      <w:ins w:id="12" w:author="Mike Pearson" w:date="2016-05-09T09:21:00Z">
        <w:r>
          <w:rPr>
            <w:rFonts w:ascii="Arial" w:hAnsi="Arial" w:cs="Arial"/>
            <w:sz w:val="20"/>
            <w:szCs w:val="20"/>
          </w:rPr>
          <w:t>I would an</w:t>
        </w:r>
      </w:ins>
      <w:ins w:id="13" w:author="Mike Pearson" w:date="2016-05-09T09:22:00Z">
        <w:r>
          <w:rPr>
            <w:rFonts w:ascii="Arial" w:hAnsi="Arial" w:cs="Arial"/>
            <w:sz w:val="20"/>
            <w:szCs w:val="20"/>
          </w:rPr>
          <w:t>i</w:t>
        </w:r>
      </w:ins>
      <w:ins w:id="14" w:author="Mike Pearson" w:date="2016-05-09T09:21:00Z">
        <w:r w:rsidR="00920468">
          <w:rPr>
            <w:rFonts w:ascii="Arial" w:hAnsi="Arial" w:cs="Arial"/>
            <w:sz w:val="20"/>
            <w:szCs w:val="20"/>
          </w:rPr>
          <w:t>mate</w:t>
        </w:r>
        <w:r>
          <w:rPr>
            <w:rFonts w:ascii="Arial" w:hAnsi="Arial" w:cs="Arial"/>
            <w:sz w:val="20"/>
            <w:szCs w:val="20"/>
          </w:rPr>
          <w:t xml:space="preserve"> the </w:t>
        </w:r>
      </w:ins>
      <w:ins w:id="15" w:author="Mike Pearson" w:date="2016-05-09T09:26:00Z">
        <w:r w:rsidR="00920468">
          <w:rPr>
            <w:rFonts w:ascii="Arial" w:hAnsi="Arial" w:cs="Arial"/>
            <w:sz w:val="20"/>
            <w:szCs w:val="20"/>
          </w:rPr>
          <w:t xml:space="preserve">left and right </w:t>
        </w:r>
      </w:ins>
      <w:ins w:id="16" w:author="Mike Pearson" w:date="2016-05-09T09:28:00Z">
        <w:r w:rsidR="00920468">
          <w:rPr>
            <w:rFonts w:ascii="Arial" w:hAnsi="Arial" w:cs="Arial"/>
            <w:sz w:val="20"/>
            <w:szCs w:val="20"/>
          </w:rPr>
          <w:t>edges</w:t>
        </w:r>
      </w:ins>
      <w:ins w:id="17" w:author="Mike Pearson" w:date="2016-05-09T09:26:00Z">
        <w:r w:rsidR="00920468">
          <w:rPr>
            <w:rFonts w:ascii="Arial" w:hAnsi="Arial" w:cs="Arial"/>
            <w:sz w:val="20"/>
            <w:szCs w:val="20"/>
          </w:rPr>
          <w:t xml:space="preserve"> of the </w:t>
        </w:r>
      </w:ins>
      <w:ins w:id="18" w:author="Mike Pearson" w:date="2016-05-09T09:21:00Z">
        <w:r>
          <w:rPr>
            <w:rFonts w:ascii="Arial" w:hAnsi="Arial" w:cs="Arial"/>
            <w:sz w:val="20"/>
            <w:szCs w:val="20"/>
          </w:rPr>
          <w:t xml:space="preserve">predicted range </w:t>
        </w:r>
      </w:ins>
      <w:ins w:id="19" w:author="Mike Pearson" w:date="2016-05-09T09:25:00Z">
        <w:r w:rsidR="00920468">
          <w:rPr>
            <w:rFonts w:ascii="Arial" w:hAnsi="Arial" w:cs="Arial"/>
            <w:sz w:val="20"/>
            <w:szCs w:val="20"/>
          </w:rPr>
          <w:t xml:space="preserve">with a bouncing tween </w:t>
        </w:r>
      </w:ins>
      <w:ins w:id="20" w:author="Mike Pearson" w:date="2016-05-09T09:28:00Z">
        <w:r w:rsidR="00920468">
          <w:rPr>
            <w:rFonts w:ascii="Arial" w:hAnsi="Arial" w:cs="Arial"/>
            <w:sz w:val="20"/>
            <w:szCs w:val="20"/>
          </w:rPr>
          <w:t>–</w:t>
        </w:r>
      </w:ins>
      <w:ins w:id="21" w:author="Mike Pearson" w:date="2016-05-09T09:25:00Z">
        <w:r w:rsidR="00920468">
          <w:rPr>
            <w:rFonts w:ascii="Arial" w:hAnsi="Arial" w:cs="Arial"/>
            <w:sz w:val="20"/>
            <w:szCs w:val="20"/>
          </w:rPr>
          <w:t xml:space="preserve"> so </w:t>
        </w:r>
      </w:ins>
      <w:ins w:id="22" w:author="Mike Pearson" w:date="2016-05-09T09:28:00Z">
        <w:r w:rsidR="00920468">
          <w:rPr>
            <w:rFonts w:ascii="Arial" w:hAnsi="Arial" w:cs="Arial"/>
            <w:sz w:val="20"/>
            <w:szCs w:val="20"/>
          </w:rPr>
          <w:t xml:space="preserve">they </w:t>
        </w:r>
      </w:ins>
      <w:ins w:id="23" w:author="Mike Pearson" w:date="2016-05-09T09:29:00Z">
        <w:r w:rsidR="00920468">
          <w:rPr>
            <w:rFonts w:ascii="Arial" w:hAnsi="Arial" w:cs="Arial"/>
            <w:sz w:val="20"/>
            <w:szCs w:val="20"/>
          </w:rPr>
          <w:t xml:space="preserve">briefly (250ms or thereabouts) </w:t>
        </w:r>
      </w:ins>
      <w:ins w:id="24" w:author="Mike Pearson" w:date="2016-05-09T09:28:00Z">
        <w:r w:rsidR="00920468">
          <w:rPr>
            <w:rFonts w:ascii="Arial" w:hAnsi="Arial" w:cs="Arial"/>
            <w:sz w:val="20"/>
            <w:szCs w:val="20"/>
          </w:rPr>
          <w:t xml:space="preserve">wobble around their current positions. </w:t>
        </w:r>
      </w:ins>
      <w:ins w:id="25" w:author="Mike Pearson" w:date="2016-05-09T09:24:00Z">
        <w:r w:rsidR="00920468">
          <w:rPr>
            <w:rFonts w:ascii="Arial" w:hAnsi="Arial" w:cs="Arial"/>
            <w:sz w:val="20"/>
            <w:szCs w:val="20"/>
          </w:rPr>
          <w:t xml:space="preserve">The question marks </w:t>
        </w:r>
      </w:ins>
      <w:ins w:id="26" w:author="Mike Pearson" w:date="2016-05-09T09:28:00Z">
        <w:r w:rsidR="00920468">
          <w:rPr>
            <w:rFonts w:ascii="Arial" w:hAnsi="Arial" w:cs="Arial"/>
            <w:sz w:val="20"/>
            <w:szCs w:val="20"/>
          </w:rPr>
          <w:t>should</w:t>
        </w:r>
      </w:ins>
      <w:ins w:id="27" w:author="Mike Pearson" w:date="2016-05-09T09:24:00Z">
        <w:r w:rsidR="00920468">
          <w:rPr>
            <w:rFonts w:ascii="Arial" w:hAnsi="Arial" w:cs="Arial"/>
            <w:sz w:val="20"/>
            <w:szCs w:val="20"/>
          </w:rPr>
          <w:t xml:space="preserve"> label the</w:t>
        </w:r>
      </w:ins>
      <w:ins w:id="28" w:author="Mike Pearson" w:date="2016-05-09T09:28:00Z">
        <w:r w:rsidR="00920468">
          <w:rPr>
            <w:rFonts w:ascii="Arial" w:hAnsi="Arial" w:cs="Arial"/>
            <w:sz w:val="20"/>
            <w:szCs w:val="20"/>
          </w:rPr>
          <w:t>se</w:t>
        </w:r>
      </w:ins>
      <w:ins w:id="29" w:author="Mike Pearson" w:date="2016-05-09T09:24:00Z">
        <w:r w:rsidR="00920468">
          <w:rPr>
            <w:rFonts w:ascii="Arial" w:hAnsi="Arial" w:cs="Arial"/>
            <w:sz w:val="20"/>
            <w:szCs w:val="20"/>
          </w:rPr>
          <w:t xml:space="preserve"> left and right</w:t>
        </w:r>
      </w:ins>
      <w:ins w:id="30" w:author="Mike Pearson" w:date="2016-05-09T09:30:00Z">
        <w:r w:rsidR="00920468">
          <w:rPr>
            <w:rFonts w:ascii="Arial" w:hAnsi="Arial" w:cs="Arial"/>
            <w:sz w:val="20"/>
            <w:szCs w:val="20"/>
          </w:rPr>
          <w:t xml:space="preserve"> edges.</w:t>
        </w:r>
      </w:ins>
    </w:p>
    <w:p w:rsidR="00E0225B" w:rsidRDefault="00E0225B" w:rsidP="00483894">
      <w:pPr>
        <w:spacing w:after="0"/>
        <w:rPr>
          <w:rFonts w:ascii="Arial" w:hAnsi="Arial" w:cs="Arial"/>
          <w:sz w:val="20"/>
          <w:szCs w:val="20"/>
        </w:rPr>
      </w:pPr>
    </w:p>
    <w:p w:rsidR="00E0225B" w:rsidRDefault="00E0225B" w:rsidP="00483894">
      <w:pPr>
        <w:spacing w:after="0"/>
        <w:rPr>
          <w:rFonts w:ascii="Arial" w:hAnsi="Arial" w:cs="Arial"/>
          <w:sz w:val="20"/>
          <w:szCs w:val="20"/>
        </w:rPr>
      </w:pPr>
      <w:r w:rsidRPr="00E0225B">
        <w:rPr>
          <w:rFonts w:ascii="Arial" w:hAnsi="Arial" w:cs="Arial"/>
          <w:b/>
          <w:sz w:val="20"/>
          <w:szCs w:val="20"/>
        </w:rPr>
        <w:t>Frame 7</w:t>
      </w:r>
      <w:r>
        <w:rPr>
          <w:rFonts w:ascii="Arial" w:hAnsi="Arial" w:cs="Arial"/>
          <w:sz w:val="20"/>
          <w:szCs w:val="20"/>
        </w:rPr>
        <w:t>- good but see comments at the top about Left hand boy a</w:t>
      </w:r>
    </w:p>
    <w:p w:rsidR="00E0225B" w:rsidRDefault="00E0225B" w:rsidP="00483894">
      <w:pPr>
        <w:spacing w:after="0"/>
        <w:rPr>
          <w:rFonts w:ascii="Arial" w:hAnsi="Arial" w:cs="Arial"/>
          <w:sz w:val="20"/>
          <w:szCs w:val="20"/>
        </w:rPr>
      </w:pPr>
    </w:p>
    <w:p w:rsidR="0059026E" w:rsidRDefault="0059026E" w:rsidP="00483894">
      <w:pPr>
        <w:spacing w:after="0"/>
        <w:rPr>
          <w:rFonts w:ascii="Arial" w:hAnsi="Arial" w:cs="Arial"/>
          <w:sz w:val="20"/>
          <w:szCs w:val="20"/>
        </w:rPr>
      </w:pPr>
      <w:r w:rsidRPr="00E0225B">
        <w:rPr>
          <w:rFonts w:ascii="Arial" w:hAnsi="Arial" w:cs="Arial"/>
          <w:b/>
          <w:sz w:val="20"/>
          <w:szCs w:val="20"/>
        </w:rPr>
        <w:t>Frame 8</w:t>
      </w:r>
      <w:r>
        <w:rPr>
          <w:rFonts w:ascii="Arial" w:hAnsi="Arial" w:cs="Arial"/>
          <w:sz w:val="20"/>
          <w:szCs w:val="20"/>
        </w:rPr>
        <w:t xml:space="preserve"> –as mentioned above, I think the older boy would be better off as a toddler boy.</w:t>
      </w:r>
    </w:p>
    <w:p w:rsidR="0059026E" w:rsidRDefault="0059026E" w:rsidP="00483894">
      <w:pPr>
        <w:spacing w:after="0"/>
        <w:rPr>
          <w:rFonts w:ascii="Arial" w:hAnsi="Arial" w:cs="Arial"/>
          <w:sz w:val="20"/>
          <w:szCs w:val="20"/>
        </w:rPr>
      </w:pPr>
    </w:p>
    <w:p w:rsidR="0054105D" w:rsidRDefault="00725B52" w:rsidP="00483894">
      <w:pPr>
        <w:spacing w:after="0"/>
        <w:rPr>
          <w:ins w:id="31" w:author="Mike Pearson" w:date="2016-05-09T09:43:00Z"/>
          <w:rFonts w:ascii="Arial" w:hAnsi="Arial" w:cs="Arial"/>
          <w:sz w:val="20"/>
          <w:szCs w:val="20"/>
        </w:rPr>
      </w:pPr>
      <w:r w:rsidRPr="00725B52">
        <w:rPr>
          <w:rFonts w:ascii="Arial" w:hAnsi="Arial" w:cs="Arial"/>
          <w:b/>
          <w:sz w:val="20"/>
          <w:szCs w:val="20"/>
        </w:rPr>
        <w:t>Frames 9- 17 –</w:t>
      </w:r>
      <w:r w:rsidRPr="00725B52">
        <w:rPr>
          <w:rFonts w:ascii="Arial" w:hAnsi="Arial" w:cs="Arial"/>
          <w:sz w:val="20"/>
          <w:szCs w:val="20"/>
        </w:rPr>
        <w:t xml:space="preserve"> I really like the artwork! </w:t>
      </w:r>
      <w:r w:rsidR="00C141E9">
        <w:rPr>
          <w:rFonts w:ascii="Arial" w:hAnsi="Arial" w:cs="Arial"/>
          <w:sz w:val="20"/>
          <w:szCs w:val="20"/>
        </w:rPr>
        <w:t xml:space="preserve">Should the children be more ethnically diverse? </w:t>
      </w:r>
      <w:proofErr w:type="spellStart"/>
      <w:proofErr w:type="gramStart"/>
      <w:r w:rsidR="00C141E9">
        <w:rPr>
          <w:rFonts w:ascii="Arial" w:hAnsi="Arial" w:cs="Arial"/>
          <w:sz w:val="20"/>
          <w:szCs w:val="20"/>
        </w:rPr>
        <w:t>Eg</w:t>
      </w:r>
      <w:proofErr w:type="spellEnd"/>
      <w:r w:rsidR="00C141E9">
        <w:rPr>
          <w:rFonts w:ascii="Arial" w:hAnsi="Arial" w:cs="Arial"/>
          <w:sz w:val="20"/>
          <w:szCs w:val="20"/>
        </w:rPr>
        <w:t xml:space="preserve"> one south Asian boy?</w:t>
      </w:r>
      <w:proofErr w:type="gramEnd"/>
      <w:r w:rsidR="00C141E9">
        <w:rPr>
          <w:rFonts w:ascii="Arial" w:hAnsi="Arial" w:cs="Arial"/>
          <w:sz w:val="20"/>
          <w:szCs w:val="20"/>
        </w:rPr>
        <w:t xml:space="preserve"> And one should definitely be a small baby. Frame 17– not sure we need the numbers or “chances of survival” text any more – should we just have bigger coloured icons with “lower risk”, “medium risk”, </w:t>
      </w:r>
      <w:proofErr w:type="gramStart"/>
      <w:r w:rsidR="00C141E9">
        <w:rPr>
          <w:rFonts w:ascii="Arial" w:hAnsi="Arial" w:cs="Arial"/>
          <w:sz w:val="20"/>
          <w:szCs w:val="20"/>
        </w:rPr>
        <w:t>“</w:t>
      </w:r>
      <w:proofErr w:type="gramEnd"/>
      <w:r w:rsidR="00C141E9">
        <w:rPr>
          <w:rFonts w:ascii="Arial" w:hAnsi="Arial" w:cs="Arial"/>
          <w:sz w:val="20"/>
          <w:szCs w:val="20"/>
        </w:rPr>
        <w:t xml:space="preserve">higher risk” underneath? </w:t>
      </w:r>
    </w:p>
    <w:p w:rsidR="00C1461F" w:rsidRDefault="00C1461F" w:rsidP="00483894">
      <w:pPr>
        <w:spacing w:after="0"/>
        <w:rPr>
          <w:rFonts w:ascii="Arial" w:hAnsi="Arial" w:cs="Arial"/>
          <w:sz w:val="20"/>
          <w:szCs w:val="20"/>
        </w:rPr>
      </w:pPr>
    </w:p>
    <w:p w:rsidR="0059026E" w:rsidRDefault="0059026E" w:rsidP="00483894">
      <w:pPr>
        <w:spacing w:after="0"/>
        <w:rPr>
          <w:rFonts w:ascii="Arial" w:hAnsi="Arial" w:cs="Arial"/>
          <w:sz w:val="20"/>
          <w:szCs w:val="20"/>
        </w:rPr>
      </w:pPr>
    </w:p>
    <w:p w:rsidR="00E0225B" w:rsidRDefault="0059026E" w:rsidP="00483894">
      <w:pPr>
        <w:spacing w:after="0"/>
        <w:rPr>
          <w:ins w:id="32" w:author="Mike Pearson" w:date="2016-05-09T09:51:00Z"/>
          <w:rFonts w:ascii="Arial" w:hAnsi="Arial" w:cs="Arial"/>
          <w:b/>
          <w:sz w:val="20"/>
          <w:szCs w:val="20"/>
        </w:rPr>
      </w:pPr>
      <w:r w:rsidRPr="0059026E">
        <w:rPr>
          <w:rFonts w:ascii="Arial" w:hAnsi="Arial" w:cs="Arial"/>
          <w:b/>
          <w:sz w:val="20"/>
          <w:szCs w:val="20"/>
        </w:rPr>
        <w:lastRenderedPageBreak/>
        <w:t>SPEED: Frame 15 – stay on this until he has finished saying “a statistical formula weighs up the factors for each child and the operation they had and calculates a chance of survival”. THEN have silence for frames 16 –</w:t>
      </w:r>
      <w:r>
        <w:rPr>
          <w:rFonts w:ascii="Arial" w:hAnsi="Arial" w:cs="Arial"/>
          <w:b/>
          <w:sz w:val="20"/>
          <w:szCs w:val="20"/>
        </w:rPr>
        <w:t xml:space="preserve"> 17. </w:t>
      </w:r>
      <w:r w:rsidRPr="0059026E">
        <w:rPr>
          <w:rFonts w:ascii="Arial" w:hAnsi="Arial" w:cs="Arial"/>
          <w:b/>
          <w:sz w:val="20"/>
          <w:szCs w:val="20"/>
        </w:rPr>
        <w:t>Frame 18</w:t>
      </w:r>
      <w:r>
        <w:rPr>
          <w:rFonts w:ascii="Arial" w:hAnsi="Arial" w:cs="Arial"/>
          <w:b/>
          <w:sz w:val="20"/>
          <w:szCs w:val="20"/>
        </w:rPr>
        <w:t>/19</w:t>
      </w:r>
      <w:r>
        <w:rPr>
          <w:rFonts w:ascii="Arial" w:hAnsi="Arial" w:cs="Arial"/>
          <w:sz w:val="20"/>
          <w:szCs w:val="20"/>
        </w:rPr>
        <w:t xml:space="preserve"> –</w:t>
      </w:r>
      <w:r w:rsidRPr="0059026E">
        <w:rPr>
          <w:rFonts w:ascii="Arial" w:hAnsi="Arial" w:cs="Arial"/>
          <w:b/>
          <w:sz w:val="20"/>
          <w:szCs w:val="20"/>
        </w:rPr>
        <w:t xml:space="preserve"> stay on </w:t>
      </w:r>
      <w:r>
        <w:rPr>
          <w:rFonts w:ascii="Arial" w:hAnsi="Arial" w:cs="Arial"/>
          <w:b/>
          <w:sz w:val="20"/>
          <w:szCs w:val="20"/>
        </w:rPr>
        <w:t>FRAME 18</w:t>
      </w:r>
      <w:r w:rsidRPr="0059026E">
        <w:rPr>
          <w:rFonts w:ascii="Arial" w:hAnsi="Arial" w:cs="Arial"/>
          <w:b/>
          <w:sz w:val="20"/>
          <w:szCs w:val="20"/>
        </w:rPr>
        <w:t xml:space="preserve"> until end of “we do this for all the children the hospital treated.” THEN move onto Frame 19 in silence. </w:t>
      </w:r>
    </w:p>
    <w:p w:rsidR="00F13553" w:rsidDel="00F13553" w:rsidRDefault="00F13553" w:rsidP="00483894">
      <w:pPr>
        <w:spacing w:after="0"/>
        <w:rPr>
          <w:del w:id="33" w:author="Mike Pearson" w:date="2016-05-09T09:55:00Z"/>
        </w:rPr>
      </w:pPr>
      <w:ins w:id="34" w:author="Mike Pearson" w:date="2016-05-09T09:51:00Z">
        <w:r>
          <w:rPr>
            <w:rFonts w:ascii="Arial" w:hAnsi="Arial" w:cs="Arial"/>
            <w:sz w:val="20"/>
            <w:szCs w:val="20"/>
          </w:rPr>
          <w:t>The art</w:t>
        </w:r>
        <w:r w:rsidR="00C1461F">
          <w:rPr>
            <w:rFonts w:ascii="Arial" w:hAnsi="Arial" w:cs="Arial"/>
            <w:sz w:val="20"/>
            <w:szCs w:val="20"/>
          </w:rPr>
          <w:t xml:space="preserve">work bounces around quite a bit </w:t>
        </w:r>
      </w:ins>
      <w:ins w:id="35" w:author="Mike Pearson" w:date="2016-05-09T09:52:00Z">
        <w:r>
          <w:rPr>
            <w:rFonts w:ascii="Arial" w:hAnsi="Arial" w:cs="Arial"/>
            <w:sz w:val="20"/>
            <w:szCs w:val="20"/>
          </w:rPr>
          <w:t>in</w:t>
        </w:r>
      </w:ins>
      <w:ins w:id="36" w:author="Mike Pearson" w:date="2016-05-09T09:51:00Z">
        <w:r w:rsidR="00C1461F">
          <w:rPr>
            <w:rFonts w:ascii="Arial" w:hAnsi="Arial" w:cs="Arial"/>
            <w:sz w:val="20"/>
            <w:szCs w:val="20"/>
          </w:rPr>
          <w:t xml:space="preserve"> frames </w:t>
        </w:r>
      </w:ins>
      <w:ins w:id="37" w:author="Mike Pearson" w:date="2016-05-09T09:59:00Z">
        <w:r>
          <w:rPr>
            <w:rFonts w:ascii="Arial" w:hAnsi="Arial" w:cs="Arial"/>
            <w:sz w:val="20"/>
            <w:szCs w:val="20"/>
          </w:rPr>
          <w:t xml:space="preserve">16 and 17 </w:t>
        </w:r>
      </w:ins>
      <w:ins w:id="38" w:author="Mike Pearson" w:date="2016-05-09T09:51:00Z">
        <w:r w:rsidR="00C1461F">
          <w:rPr>
            <w:rFonts w:ascii="Arial" w:hAnsi="Arial" w:cs="Arial"/>
            <w:sz w:val="20"/>
            <w:szCs w:val="20"/>
          </w:rPr>
          <w:t>so it is very hard to keep track of the risk scale and its colour coding</w:t>
        </w:r>
      </w:ins>
      <w:ins w:id="39" w:author="Mike Pearson" w:date="2016-05-09T09:54:00Z">
        <w:r>
          <w:t>. I’d like to see a consistent use of position to order the icons from low risk to high risk</w:t>
        </w:r>
      </w:ins>
      <w:ins w:id="40" w:author="Mike Pearson" w:date="2016-05-09T09:56:00Z">
        <w:r>
          <w:t xml:space="preserve">. </w:t>
        </w:r>
      </w:ins>
      <w:ins w:id="41" w:author="Mike Pearson" w:date="2016-05-09T09:58:00Z">
        <w:r>
          <w:t>I would start to establish the scale depicted in slide 17</w:t>
        </w:r>
      </w:ins>
      <w:ins w:id="42" w:author="Mike Pearson" w:date="2016-05-09T09:59:00Z">
        <w:r>
          <w:t xml:space="preserve"> in slide 16 by organising the clipboard labels in order</w:t>
        </w:r>
        <w:proofErr w:type="gramStart"/>
        <w:r>
          <w:t>,  allowing</w:t>
        </w:r>
        <w:proofErr w:type="gramEnd"/>
        <w:r>
          <w:t xml:space="preserve"> a smooth morp</w:t>
        </w:r>
      </w:ins>
      <w:ins w:id="43" w:author="Mike Pearson" w:date="2016-05-09T10:00:00Z">
        <w:r>
          <w:t>h</w:t>
        </w:r>
      </w:ins>
      <w:ins w:id="44" w:author="Mike Pearson" w:date="2016-05-09T09:59:00Z">
        <w:r>
          <w:t xml:space="preserve"> to slide 17.</w:t>
        </w:r>
      </w:ins>
    </w:p>
    <w:p w:rsidR="00F13553" w:rsidRDefault="00F13553" w:rsidP="00483894">
      <w:pPr>
        <w:spacing w:after="0"/>
        <w:rPr>
          <w:ins w:id="45" w:author="Mike Pearson" w:date="2016-05-09T10:00:00Z"/>
        </w:rPr>
      </w:pPr>
    </w:p>
    <w:p w:rsidR="00F13553" w:rsidRDefault="00F13553" w:rsidP="00483894">
      <w:pPr>
        <w:spacing w:after="0"/>
        <w:rPr>
          <w:ins w:id="46" w:author="Mike Pearson" w:date="2016-05-09T10:00:00Z"/>
        </w:rPr>
      </w:pPr>
    </w:p>
    <w:p w:rsidR="00C141E9" w:rsidRDefault="00F13553" w:rsidP="00251A4B">
      <w:pPr>
        <w:spacing w:after="0"/>
        <w:rPr>
          <w:rFonts w:ascii="Arial" w:hAnsi="Arial" w:cs="Arial"/>
          <w:sz w:val="20"/>
          <w:szCs w:val="20"/>
        </w:rPr>
      </w:pPr>
      <w:ins w:id="47" w:author="Mike Pearson" w:date="2016-05-09T10:01:00Z">
        <w:r>
          <w:t xml:space="preserve">(Are we happy with </w:t>
        </w:r>
      </w:ins>
      <w:ins w:id="48" w:author="Mike Pearson" w:date="2016-05-09T10:24:00Z">
        <w:r w:rsidR="00251A4B">
          <w:t>the traffic light scheme for risk colours?)</w:t>
        </w:r>
      </w:ins>
    </w:p>
    <w:p w:rsidR="00961A08" w:rsidRDefault="00C141E9" w:rsidP="00483894">
      <w:pPr>
        <w:spacing w:after="0"/>
        <w:rPr>
          <w:ins w:id="49" w:author="Mike Pearson" w:date="2016-05-09T10:26:00Z"/>
          <w:rFonts w:ascii="Arial" w:hAnsi="Arial" w:cs="Arial"/>
          <w:sz w:val="20"/>
          <w:szCs w:val="20"/>
        </w:rPr>
      </w:pPr>
      <w:r w:rsidRPr="00961A08">
        <w:rPr>
          <w:rFonts w:ascii="Arial" w:hAnsi="Arial" w:cs="Arial"/>
          <w:b/>
          <w:sz w:val="20"/>
          <w:szCs w:val="20"/>
        </w:rPr>
        <w:t>Frame</w:t>
      </w:r>
      <w:r w:rsidR="00961A08">
        <w:rPr>
          <w:rFonts w:ascii="Arial" w:hAnsi="Arial" w:cs="Arial"/>
          <w:b/>
          <w:sz w:val="20"/>
          <w:szCs w:val="20"/>
        </w:rPr>
        <w:t>s</w:t>
      </w:r>
      <w:r w:rsidRPr="00961A08">
        <w:rPr>
          <w:rFonts w:ascii="Arial" w:hAnsi="Arial" w:cs="Arial"/>
          <w:b/>
          <w:sz w:val="20"/>
          <w:szCs w:val="20"/>
        </w:rPr>
        <w:t xml:space="preserve"> 18</w:t>
      </w:r>
      <w:r w:rsidR="00961A08" w:rsidRPr="00961A08">
        <w:rPr>
          <w:rFonts w:ascii="Arial" w:hAnsi="Arial" w:cs="Arial"/>
          <w:b/>
          <w:sz w:val="20"/>
          <w:szCs w:val="20"/>
        </w:rPr>
        <w:t>-21</w:t>
      </w:r>
      <w:r w:rsidR="00961A08">
        <w:rPr>
          <w:rFonts w:ascii="Arial" w:hAnsi="Arial" w:cs="Arial"/>
          <w:sz w:val="20"/>
          <w:szCs w:val="20"/>
        </w:rPr>
        <w:t xml:space="preserve"> – I think to make the transitions more seamless these blocks should be the same size &amp; position as on frame 22 onwards – even if that leaves some blank space … </w:t>
      </w:r>
    </w:p>
    <w:p w:rsidR="00251A4B" w:rsidRDefault="00251A4B" w:rsidP="00483894">
      <w:pPr>
        <w:spacing w:after="0"/>
        <w:rPr>
          <w:ins w:id="50" w:author="Mike Pearson" w:date="2016-05-09T10:26:00Z"/>
          <w:rFonts w:ascii="Arial" w:hAnsi="Arial" w:cs="Arial"/>
          <w:sz w:val="20"/>
          <w:szCs w:val="20"/>
        </w:rPr>
      </w:pPr>
    </w:p>
    <w:p w:rsidR="00251A4B" w:rsidRPr="003A316A" w:rsidRDefault="003A316A" w:rsidP="00483894">
      <w:pPr>
        <w:spacing w:after="0"/>
        <w:rPr>
          <w:ins w:id="51" w:author="Mike Pearson" w:date="2016-05-09T10:36:00Z"/>
          <w:rFonts w:ascii="Arial" w:hAnsi="Arial" w:cs="Arial"/>
          <w:b/>
          <w:sz w:val="20"/>
          <w:szCs w:val="20"/>
          <w:rPrChange w:id="52" w:author="Mike Pearson" w:date="2016-05-09T10:54:00Z">
            <w:rPr>
              <w:ins w:id="53" w:author="Mike Pearson" w:date="2016-05-09T10:36:00Z"/>
              <w:rFonts w:ascii="Arial" w:hAnsi="Arial" w:cs="Arial"/>
              <w:sz w:val="20"/>
              <w:szCs w:val="20"/>
            </w:rPr>
          </w:rPrChange>
        </w:rPr>
      </w:pPr>
      <w:ins w:id="54" w:author="Mike Pearson" w:date="2016-05-09T10:54:00Z">
        <w:r w:rsidRPr="003A316A">
          <w:rPr>
            <w:rFonts w:ascii="Arial" w:hAnsi="Arial" w:cs="Arial"/>
            <w:b/>
            <w:sz w:val="20"/>
            <w:szCs w:val="20"/>
            <w:rPrChange w:id="55" w:author="Mike Pearson" w:date="2016-05-09T10:54:00Z">
              <w:rPr>
                <w:rFonts w:ascii="Arial" w:hAnsi="Arial" w:cs="Arial"/>
                <w:sz w:val="20"/>
                <w:szCs w:val="20"/>
              </w:rPr>
            </w:rPrChange>
          </w:rPr>
          <w:t xml:space="preserve">Generally, </w:t>
        </w:r>
      </w:ins>
      <w:ins w:id="56" w:author="Mike Pearson" w:date="2016-05-09T10:37:00Z">
        <w:r w:rsidR="006E3548" w:rsidRPr="003A316A">
          <w:rPr>
            <w:rFonts w:ascii="Arial" w:hAnsi="Arial" w:cs="Arial"/>
            <w:b/>
            <w:sz w:val="20"/>
            <w:szCs w:val="20"/>
            <w:rPrChange w:id="57" w:author="Mike Pearson" w:date="2016-05-09T10:54:00Z">
              <w:rPr>
                <w:rFonts w:ascii="Arial" w:hAnsi="Arial" w:cs="Arial"/>
                <w:sz w:val="20"/>
                <w:szCs w:val="20"/>
              </w:rPr>
            </w:rPrChange>
          </w:rPr>
          <w:t xml:space="preserve">I’d </w:t>
        </w:r>
      </w:ins>
      <w:ins w:id="58" w:author="Mike Pearson" w:date="2016-05-09T10:55:00Z">
        <w:r>
          <w:rPr>
            <w:rFonts w:ascii="Arial" w:hAnsi="Arial" w:cs="Arial"/>
            <w:b/>
            <w:sz w:val="20"/>
            <w:szCs w:val="20"/>
          </w:rPr>
          <w:t>hope</w:t>
        </w:r>
      </w:ins>
      <w:ins w:id="59" w:author="Mike Pearson" w:date="2016-05-09T10:37:00Z">
        <w:r w:rsidR="006E3548" w:rsidRPr="003A316A">
          <w:rPr>
            <w:rFonts w:ascii="Arial" w:hAnsi="Arial" w:cs="Arial"/>
            <w:b/>
            <w:sz w:val="20"/>
            <w:szCs w:val="20"/>
            <w:rPrChange w:id="60" w:author="Mike Pearson" w:date="2016-05-09T10:54:00Z">
              <w:rPr>
                <w:rFonts w:ascii="Arial" w:hAnsi="Arial" w:cs="Arial"/>
                <w:sz w:val="20"/>
                <w:szCs w:val="20"/>
              </w:rPr>
            </w:rPrChange>
          </w:rPr>
          <w:t xml:space="preserve"> the animator</w:t>
        </w:r>
        <w:r w:rsidRPr="003A316A">
          <w:rPr>
            <w:rFonts w:ascii="Arial" w:hAnsi="Arial" w:cs="Arial"/>
            <w:b/>
            <w:sz w:val="20"/>
            <w:szCs w:val="20"/>
          </w:rPr>
          <w:t xml:space="preserve"> will</w:t>
        </w:r>
        <w:r w:rsidR="006E3548" w:rsidRPr="003A316A">
          <w:rPr>
            <w:rFonts w:ascii="Arial" w:hAnsi="Arial" w:cs="Arial"/>
            <w:b/>
            <w:sz w:val="20"/>
            <w:szCs w:val="20"/>
            <w:rPrChange w:id="61" w:author="Mike Pearson" w:date="2016-05-09T10:54:00Z">
              <w:rPr>
                <w:rFonts w:ascii="Arial" w:hAnsi="Arial" w:cs="Arial"/>
                <w:sz w:val="20"/>
                <w:szCs w:val="20"/>
              </w:rPr>
            </w:rPrChange>
          </w:rPr>
          <w:t xml:space="preserve"> tween objects fr</w:t>
        </w:r>
        <w:r w:rsidRPr="003A316A">
          <w:rPr>
            <w:rFonts w:ascii="Arial" w:hAnsi="Arial" w:cs="Arial"/>
            <w:b/>
            <w:sz w:val="20"/>
            <w:szCs w:val="20"/>
            <w:rPrChange w:id="62" w:author="Mike Pearson" w:date="2016-05-09T10:54:00Z">
              <w:rPr>
                <w:rFonts w:ascii="Arial" w:hAnsi="Arial" w:cs="Arial"/>
                <w:sz w:val="20"/>
                <w:szCs w:val="20"/>
              </w:rPr>
            </w:rPrChange>
          </w:rPr>
          <w:t xml:space="preserve">om one slide to another </w:t>
        </w:r>
        <w:proofErr w:type="gramStart"/>
        <w:r w:rsidRPr="003A316A">
          <w:rPr>
            <w:rFonts w:ascii="Arial" w:hAnsi="Arial" w:cs="Arial"/>
            <w:b/>
            <w:sz w:val="20"/>
            <w:szCs w:val="20"/>
            <w:rPrChange w:id="63" w:author="Mike Pearson" w:date="2016-05-09T10:54:00Z">
              <w:rPr>
                <w:rFonts w:ascii="Arial" w:hAnsi="Arial" w:cs="Arial"/>
                <w:sz w:val="20"/>
                <w:szCs w:val="20"/>
              </w:rPr>
            </w:rPrChange>
          </w:rPr>
          <w:t xml:space="preserve">so </w:t>
        </w:r>
        <w:r w:rsidR="006E3548" w:rsidRPr="003A316A">
          <w:rPr>
            <w:rFonts w:ascii="Arial" w:hAnsi="Arial" w:cs="Arial"/>
            <w:b/>
            <w:sz w:val="20"/>
            <w:szCs w:val="20"/>
            <w:rPrChange w:id="64" w:author="Mike Pearson" w:date="2016-05-09T10:54:00Z">
              <w:rPr>
                <w:rFonts w:ascii="Arial" w:hAnsi="Arial" w:cs="Arial"/>
                <w:sz w:val="20"/>
                <w:szCs w:val="20"/>
              </w:rPr>
            </w:rPrChange>
          </w:rPr>
          <w:t xml:space="preserve"> jumps</w:t>
        </w:r>
        <w:proofErr w:type="gramEnd"/>
        <w:r w:rsidR="006E3548" w:rsidRPr="003A316A">
          <w:rPr>
            <w:rFonts w:ascii="Arial" w:hAnsi="Arial" w:cs="Arial"/>
            <w:b/>
            <w:sz w:val="20"/>
            <w:szCs w:val="20"/>
            <w:rPrChange w:id="65" w:author="Mike Pearson" w:date="2016-05-09T10:54:00Z">
              <w:rPr>
                <w:rFonts w:ascii="Arial" w:hAnsi="Arial" w:cs="Arial"/>
                <w:sz w:val="20"/>
                <w:szCs w:val="20"/>
              </w:rPr>
            </w:rPrChange>
          </w:rPr>
          <w:t xml:space="preserve"> </w:t>
        </w:r>
      </w:ins>
      <w:ins w:id="66" w:author="Mike Pearson" w:date="2016-05-09T10:54:00Z">
        <w:r w:rsidRPr="003A316A">
          <w:rPr>
            <w:rFonts w:ascii="Arial" w:hAnsi="Arial" w:cs="Arial"/>
            <w:b/>
            <w:sz w:val="20"/>
            <w:szCs w:val="20"/>
            <w:rPrChange w:id="67" w:author="Mike Pearson" w:date="2016-05-09T10:54:00Z">
              <w:rPr>
                <w:rFonts w:ascii="Arial" w:hAnsi="Arial" w:cs="Arial"/>
                <w:sz w:val="20"/>
                <w:szCs w:val="20"/>
              </w:rPr>
            </w:rPrChange>
          </w:rPr>
          <w:t xml:space="preserve">like this </w:t>
        </w:r>
      </w:ins>
      <w:ins w:id="68" w:author="Mike Pearson" w:date="2016-05-09T10:37:00Z">
        <w:r w:rsidR="006E3548" w:rsidRPr="003A316A">
          <w:rPr>
            <w:rFonts w:ascii="Arial" w:hAnsi="Arial" w:cs="Arial"/>
            <w:b/>
            <w:sz w:val="20"/>
            <w:szCs w:val="20"/>
            <w:rPrChange w:id="69" w:author="Mike Pearson" w:date="2016-05-09T10:54:00Z">
              <w:rPr>
                <w:rFonts w:ascii="Arial" w:hAnsi="Arial" w:cs="Arial"/>
                <w:sz w:val="20"/>
                <w:szCs w:val="20"/>
              </w:rPr>
            </w:rPrChange>
          </w:rPr>
          <w:t>will be less distracting.</w:t>
        </w:r>
      </w:ins>
    </w:p>
    <w:p w:rsidR="006E3548" w:rsidRDefault="006E3548" w:rsidP="00483894">
      <w:pPr>
        <w:spacing w:after="0"/>
        <w:rPr>
          <w:rFonts w:ascii="Arial" w:hAnsi="Arial" w:cs="Arial"/>
          <w:sz w:val="20"/>
          <w:szCs w:val="20"/>
        </w:rPr>
      </w:pPr>
    </w:p>
    <w:p w:rsidR="0048791F" w:rsidRDefault="0048791F" w:rsidP="00483894">
      <w:pPr>
        <w:spacing w:after="0"/>
        <w:rPr>
          <w:rFonts w:ascii="Arial" w:hAnsi="Arial" w:cs="Arial"/>
          <w:sz w:val="20"/>
          <w:szCs w:val="20"/>
        </w:rPr>
      </w:pPr>
    </w:p>
    <w:p w:rsidR="00961A08" w:rsidRDefault="00961A08" w:rsidP="00483894">
      <w:pPr>
        <w:spacing w:after="0"/>
        <w:rPr>
          <w:ins w:id="70" w:author="Mike Pearson" w:date="2016-05-09T10:39:00Z"/>
          <w:rFonts w:ascii="Arial" w:hAnsi="Arial" w:cs="Arial"/>
          <w:sz w:val="20"/>
          <w:szCs w:val="20"/>
        </w:rPr>
      </w:pPr>
      <w:r w:rsidRPr="00961A08">
        <w:rPr>
          <w:rFonts w:ascii="Arial" w:hAnsi="Arial" w:cs="Arial"/>
          <w:b/>
          <w:sz w:val="20"/>
          <w:szCs w:val="20"/>
        </w:rPr>
        <w:t>Frame 21</w:t>
      </w:r>
      <w:r>
        <w:rPr>
          <w:rFonts w:ascii="Arial" w:hAnsi="Arial" w:cs="Arial"/>
          <w:sz w:val="20"/>
          <w:szCs w:val="20"/>
        </w:rPr>
        <w:t xml:space="preserve">  - I don’t think we actually need the text &amp; the box saying “2 don’t survive” – I think this is just distracting… I like the way deaths are </w:t>
      </w:r>
      <w:r w:rsidR="0048791F">
        <w:rPr>
          <w:rFonts w:ascii="Arial" w:hAnsi="Arial" w:cs="Arial"/>
          <w:sz w:val="20"/>
          <w:szCs w:val="20"/>
        </w:rPr>
        <w:t>illustrated</w:t>
      </w:r>
      <w:r>
        <w:rPr>
          <w:rFonts w:ascii="Arial" w:hAnsi="Arial" w:cs="Arial"/>
          <w:sz w:val="20"/>
          <w:szCs w:val="20"/>
        </w:rPr>
        <w:t xml:space="preserve"> but I think the white boxes should be empty (and not show the bed underneath). </w:t>
      </w:r>
    </w:p>
    <w:p w:rsidR="006E3548" w:rsidRDefault="006E3548" w:rsidP="00483894">
      <w:pPr>
        <w:spacing w:after="0"/>
        <w:rPr>
          <w:ins w:id="71" w:author="Mike Pearson" w:date="2016-05-09T10:39:00Z"/>
          <w:rFonts w:ascii="Arial" w:hAnsi="Arial" w:cs="Arial"/>
          <w:sz w:val="20"/>
          <w:szCs w:val="20"/>
        </w:rPr>
      </w:pPr>
    </w:p>
    <w:p w:rsidR="00314A22" w:rsidRDefault="006E3548" w:rsidP="00483894">
      <w:pPr>
        <w:spacing w:after="0"/>
        <w:rPr>
          <w:ins w:id="72" w:author="Mike Pearson" w:date="2016-05-09T10:43:00Z"/>
          <w:rFonts w:ascii="Arial" w:hAnsi="Arial" w:cs="Arial"/>
          <w:sz w:val="20"/>
          <w:szCs w:val="20"/>
        </w:rPr>
      </w:pPr>
      <w:ins w:id="73" w:author="Mike Pearson" w:date="2016-05-09T10:42:00Z">
        <w:r>
          <w:rPr>
            <w:rFonts w:ascii="Arial" w:hAnsi="Arial" w:cs="Arial"/>
            <w:sz w:val="20"/>
            <w:szCs w:val="20"/>
          </w:rPr>
          <w:t xml:space="preserve">I think it’s worth showing the numeric percentages for a few frames at the start of </w:t>
        </w:r>
      </w:ins>
      <w:ins w:id="74" w:author="Mike Pearson" w:date="2016-05-09T10:43:00Z">
        <w:r>
          <w:rPr>
            <w:rFonts w:ascii="Arial" w:hAnsi="Arial" w:cs="Arial"/>
            <w:sz w:val="20"/>
            <w:szCs w:val="20"/>
          </w:rPr>
          <w:t>building the chart –</w:t>
        </w:r>
        <w:r w:rsidR="00314A22">
          <w:rPr>
            <w:rFonts w:ascii="Arial" w:hAnsi="Arial" w:cs="Arial"/>
            <w:sz w:val="20"/>
            <w:szCs w:val="20"/>
          </w:rPr>
          <w:t xml:space="preserve"> just to re-emphasise that each future outcome gives a </w:t>
        </w:r>
        <w:proofErr w:type="gramStart"/>
        <w:r w:rsidR="00314A22">
          <w:rPr>
            <w:rFonts w:ascii="Arial" w:hAnsi="Arial" w:cs="Arial"/>
            <w:sz w:val="20"/>
            <w:szCs w:val="20"/>
          </w:rPr>
          <w:t>percentage which</w:t>
        </w:r>
        <w:proofErr w:type="gramEnd"/>
        <w:r w:rsidR="00314A22">
          <w:rPr>
            <w:rFonts w:ascii="Arial" w:hAnsi="Arial" w:cs="Arial"/>
            <w:sz w:val="20"/>
            <w:szCs w:val="20"/>
          </w:rPr>
          <w:t xml:space="preserve"> gets plotted on the x-axis.</w:t>
        </w:r>
      </w:ins>
    </w:p>
    <w:p w:rsidR="00314A22" w:rsidRDefault="00314A22" w:rsidP="00483894">
      <w:pPr>
        <w:spacing w:after="0"/>
        <w:rPr>
          <w:ins w:id="75" w:author="Mike Pearson" w:date="2016-05-09T10:45:00Z"/>
          <w:rFonts w:ascii="Arial" w:hAnsi="Arial" w:cs="Arial"/>
          <w:sz w:val="20"/>
          <w:szCs w:val="20"/>
        </w:rPr>
      </w:pPr>
    </w:p>
    <w:p w:rsidR="00314A22" w:rsidRDefault="00314A22" w:rsidP="00483894">
      <w:pPr>
        <w:spacing w:after="0"/>
        <w:rPr>
          <w:ins w:id="76" w:author="Mike Pearson" w:date="2016-05-09T10:44:00Z"/>
          <w:rFonts w:ascii="Arial" w:hAnsi="Arial" w:cs="Arial"/>
          <w:sz w:val="20"/>
          <w:szCs w:val="20"/>
        </w:rPr>
      </w:pPr>
      <w:ins w:id="77" w:author="Mike Pearson" w:date="2016-05-09T10:44:00Z">
        <w:r>
          <w:rPr>
            <w:rFonts w:ascii="Arial" w:hAnsi="Arial" w:cs="Arial"/>
            <w:sz w:val="20"/>
            <w:szCs w:val="20"/>
          </w:rPr>
          <w:t xml:space="preserve">Once that flow has been established, we can </w:t>
        </w:r>
      </w:ins>
      <w:ins w:id="78" w:author="Mike Pearson" w:date="2016-05-09T10:45:00Z">
        <w:r>
          <w:rPr>
            <w:rFonts w:ascii="Arial" w:hAnsi="Arial" w:cs="Arial"/>
            <w:sz w:val="20"/>
            <w:szCs w:val="20"/>
          </w:rPr>
          <w:t>fade out</w:t>
        </w:r>
      </w:ins>
      <w:ins w:id="79" w:author="Mike Pearson" w:date="2016-05-09T10:44:00Z">
        <w:r>
          <w:rPr>
            <w:rFonts w:ascii="Arial" w:hAnsi="Arial" w:cs="Arial"/>
            <w:sz w:val="20"/>
            <w:szCs w:val="20"/>
          </w:rPr>
          <w:t xml:space="preserve"> the numeric percentages as the</w:t>
        </w:r>
      </w:ins>
      <w:ins w:id="80" w:author="Mike Pearson" w:date="2016-05-09T10:45:00Z">
        <w:r>
          <w:rPr>
            <w:rFonts w:ascii="Arial" w:hAnsi="Arial" w:cs="Arial"/>
            <w:sz w:val="20"/>
            <w:szCs w:val="20"/>
          </w:rPr>
          <w:t xml:space="preserve"> animation speeds up</w:t>
        </w:r>
      </w:ins>
    </w:p>
    <w:p w:rsidR="00314A22" w:rsidRDefault="00314A22" w:rsidP="00483894">
      <w:pPr>
        <w:spacing w:after="0"/>
        <w:rPr>
          <w:ins w:id="81" w:author="Mike Pearson" w:date="2016-05-09T10:45:00Z"/>
          <w:rFonts w:ascii="Arial" w:hAnsi="Arial" w:cs="Arial"/>
          <w:sz w:val="20"/>
          <w:szCs w:val="20"/>
        </w:rPr>
      </w:pPr>
    </w:p>
    <w:p w:rsidR="006E3548" w:rsidRDefault="006E3548" w:rsidP="00483894">
      <w:pPr>
        <w:spacing w:after="0"/>
        <w:rPr>
          <w:ins w:id="82" w:author="Mike Pearson" w:date="2016-05-09T10:41:00Z"/>
          <w:rFonts w:ascii="Arial" w:hAnsi="Arial" w:cs="Arial"/>
          <w:sz w:val="20"/>
          <w:szCs w:val="20"/>
        </w:rPr>
      </w:pPr>
      <w:ins w:id="83" w:author="Mike Pearson" w:date="2016-05-09T10:42:00Z">
        <w:r>
          <w:rPr>
            <w:rFonts w:ascii="Arial" w:hAnsi="Arial" w:cs="Arial"/>
            <w:sz w:val="20"/>
            <w:szCs w:val="20"/>
          </w:rPr>
          <w:t>T</w:t>
        </w:r>
      </w:ins>
      <w:ins w:id="84" w:author="Mike Pearson" w:date="2016-05-09T10:39:00Z">
        <w:r>
          <w:rPr>
            <w:rFonts w:ascii="Arial" w:hAnsi="Arial" w:cs="Arial"/>
            <w:sz w:val="20"/>
            <w:szCs w:val="20"/>
          </w:rPr>
          <w:t xml:space="preserve">he </w:t>
        </w:r>
      </w:ins>
      <w:ins w:id="85" w:author="Mike Pearson" w:date="2016-05-09T10:40:00Z">
        <w:r>
          <w:rPr>
            <w:rFonts w:ascii="Arial" w:hAnsi="Arial" w:cs="Arial"/>
            <w:sz w:val="20"/>
            <w:szCs w:val="20"/>
          </w:rPr>
          <w:t xml:space="preserve">numeric </w:t>
        </w:r>
      </w:ins>
      <w:ins w:id="86" w:author="Mike Pearson" w:date="2016-05-09T10:39:00Z">
        <w:r>
          <w:rPr>
            <w:rFonts w:ascii="Arial" w:hAnsi="Arial" w:cs="Arial"/>
            <w:sz w:val="20"/>
            <w:szCs w:val="20"/>
          </w:rPr>
          <w:t>percentages here</w:t>
        </w:r>
      </w:ins>
      <w:ins w:id="87" w:author="Mike Pearson" w:date="2016-05-09T10:40:00Z">
        <w:r>
          <w:rPr>
            <w:rFonts w:ascii="Arial" w:hAnsi="Arial" w:cs="Arial"/>
            <w:sz w:val="20"/>
            <w:szCs w:val="20"/>
          </w:rPr>
          <w:t xml:space="preserve"> should be close to the bar chart</w:t>
        </w:r>
      </w:ins>
      <w:ins w:id="88" w:author="Mike Pearson" w:date="2016-05-09T10:41:00Z">
        <w:r>
          <w:rPr>
            <w:rFonts w:ascii="Arial" w:hAnsi="Arial" w:cs="Arial"/>
            <w:sz w:val="20"/>
            <w:szCs w:val="20"/>
          </w:rPr>
          <w:t xml:space="preserve"> – so the display flows in order icon-array -&gt; percentage -&gt; chart. </w:t>
        </w:r>
      </w:ins>
      <w:ins w:id="89" w:author="Mike Pearson" w:date="2016-05-09T10:46:00Z">
        <w:r w:rsidR="00314A22">
          <w:rPr>
            <w:rFonts w:ascii="Arial" w:hAnsi="Arial" w:cs="Arial"/>
            <w:sz w:val="20"/>
            <w:szCs w:val="20"/>
          </w:rPr>
          <w:t>(At the moment they are to the left of the chart so they distract rather than reinforce</w:t>
        </w:r>
      </w:ins>
      <w:ins w:id="90" w:author="Mike Pearson" w:date="2016-05-09T10:47:00Z">
        <w:r w:rsidR="00314A22">
          <w:rPr>
            <w:rFonts w:ascii="Arial" w:hAnsi="Arial" w:cs="Arial"/>
            <w:sz w:val="20"/>
            <w:szCs w:val="20"/>
          </w:rPr>
          <w:t>.</w:t>
        </w:r>
      </w:ins>
      <w:ins w:id="91" w:author="Mike Pearson" w:date="2016-05-09T10:46:00Z">
        <w:r w:rsidR="00314A22">
          <w:rPr>
            <w:rFonts w:ascii="Arial" w:hAnsi="Arial" w:cs="Arial"/>
            <w:sz w:val="20"/>
            <w:szCs w:val="20"/>
          </w:rPr>
          <w:t>)</w:t>
        </w:r>
      </w:ins>
    </w:p>
    <w:p w:rsidR="006E3548" w:rsidRDefault="006E3548" w:rsidP="00483894">
      <w:pPr>
        <w:spacing w:after="0"/>
        <w:rPr>
          <w:ins w:id="92" w:author="Mike Pearson" w:date="2016-05-09T10:28:00Z"/>
          <w:rFonts w:ascii="Arial" w:hAnsi="Arial" w:cs="Arial"/>
          <w:sz w:val="20"/>
          <w:szCs w:val="20"/>
        </w:rPr>
      </w:pPr>
    </w:p>
    <w:p w:rsidR="00251A4B" w:rsidRDefault="00251A4B" w:rsidP="00483894">
      <w:pPr>
        <w:spacing w:after="0"/>
        <w:rPr>
          <w:rFonts w:ascii="Arial" w:hAnsi="Arial" w:cs="Arial"/>
          <w:sz w:val="20"/>
          <w:szCs w:val="20"/>
        </w:rPr>
      </w:pPr>
    </w:p>
    <w:p w:rsidR="0048791F" w:rsidRDefault="0048791F" w:rsidP="00483894">
      <w:pPr>
        <w:spacing w:after="0"/>
        <w:rPr>
          <w:rFonts w:ascii="Arial" w:hAnsi="Arial" w:cs="Arial"/>
          <w:sz w:val="20"/>
          <w:szCs w:val="20"/>
        </w:rPr>
      </w:pPr>
    </w:p>
    <w:p w:rsidR="0048791F" w:rsidRDefault="0048791F" w:rsidP="00483894">
      <w:pPr>
        <w:spacing w:after="0"/>
        <w:rPr>
          <w:rFonts w:ascii="Arial" w:hAnsi="Arial" w:cs="Arial"/>
          <w:sz w:val="20"/>
          <w:szCs w:val="20"/>
        </w:rPr>
      </w:pPr>
      <w:r w:rsidRPr="0048791F">
        <w:rPr>
          <w:rFonts w:ascii="Arial" w:hAnsi="Arial" w:cs="Arial"/>
          <w:b/>
          <w:sz w:val="20"/>
          <w:szCs w:val="20"/>
        </w:rPr>
        <w:t>Frame 22</w:t>
      </w:r>
      <w:r>
        <w:rPr>
          <w:rFonts w:ascii="Arial" w:hAnsi="Arial" w:cs="Arial"/>
          <w:sz w:val="20"/>
          <w:szCs w:val="20"/>
        </w:rPr>
        <w:t xml:space="preserve"> – just show 98% in same format as is decided for the beginning few frames and video 1. The axis for the predicted range</w:t>
      </w:r>
      <w:r w:rsidR="00312189">
        <w:rPr>
          <w:rFonts w:ascii="Arial" w:hAnsi="Arial" w:cs="Arial"/>
          <w:sz w:val="20"/>
          <w:szCs w:val="20"/>
        </w:rPr>
        <w:t xml:space="preserve"> onwards</w:t>
      </w:r>
      <w:r>
        <w:rPr>
          <w:rFonts w:ascii="Arial" w:hAnsi="Arial" w:cs="Arial"/>
          <w:sz w:val="20"/>
          <w:szCs w:val="20"/>
        </w:rPr>
        <w:t xml:space="preserve"> could start from 94</w:t>
      </w:r>
      <w:r>
        <w:rPr>
          <w:rFonts w:ascii="Arial" w:hAnsi="Arial" w:cs="Arial"/>
          <w:sz w:val="20"/>
          <w:szCs w:val="20"/>
          <w:vertAlign w:val="superscript"/>
        </w:rPr>
        <w:t xml:space="preserve">% </w:t>
      </w:r>
      <w:r>
        <w:rPr>
          <w:rFonts w:ascii="Arial" w:hAnsi="Arial" w:cs="Arial"/>
          <w:sz w:val="20"/>
          <w:szCs w:val="20"/>
        </w:rPr>
        <w:t>- this gives us more room to keep the 1</w:t>
      </w:r>
      <w:r w:rsidR="002A4912">
        <w:rPr>
          <w:rFonts w:ascii="Arial" w:hAnsi="Arial" w:cs="Arial"/>
          <w:sz w:val="20"/>
          <w:szCs w:val="20"/>
        </w:rPr>
        <w:t xml:space="preserve">00 icon grid bigger throughout (e.g. </w:t>
      </w:r>
      <w:r w:rsidR="002A4912" w:rsidRPr="00F63FAA">
        <w:rPr>
          <w:rFonts w:ascii="Arial" w:hAnsi="Arial" w:cs="Arial"/>
          <w:b/>
          <w:sz w:val="20"/>
          <w:szCs w:val="20"/>
        </w:rPr>
        <w:t xml:space="preserve">Throughout </w:t>
      </w:r>
      <w:r w:rsidR="00F63FAA" w:rsidRPr="00F63FAA">
        <w:rPr>
          <w:rFonts w:ascii="Arial" w:hAnsi="Arial" w:cs="Arial"/>
          <w:b/>
          <w:sz w:val="20"/>
          <w:szCs w:val="20"/>
        </w:rPr>
        <w:t xml:space="preserve">(frames 17-34) </w:t>
      </w:r>
      <w:r w:rsidR="002A4912" w:rsidRPr="00F63FAA">
        <w:rPr>
          <w:rFonts w:ascii="Arial" w:hAnsi="Arial" w:cs="Arial"/>
          <w:b/>
          <w:sz w:val="20"/>
          <w:szCs w:val="20"/>
        </w:rPr>
        <w:t xml:space="preserve">use the size/layout in frame </w:t>
      </w:r>
      <w:proofErr w:type="gramStart"/>
      <w:r w:rsidR="002A4912" w:rsidRPr="00F63FAA">
        <w:rPr>
          <w:rFonts w:ascii="Arial" w:hAnsi="Arial" w:cs="Arial"/>
          <w:b/>
          <w:sz w:val="20"/>
          <w:szCs w:val="20"/>
        </w:rPr>
        <w:t>31</w:t>
      </w:r>
      <w:r w:rsidR="00F63FAA">
        <w:rPr>
          <w:rFonts w:ascii="Arial" w:hAnsi="Arial" w:cs="Arial"/>
          <w:b/>
          <w:sz w:val="20"/>
          <w:szCs w:val="20"/>
        </w:rPr>
        <w:t xml:space="preserve"> </w:t>
      </w:r>
      <w:r w:rsidR="002A4912">
        <w:rPr>
          <w:rFonts w:ascii="Arial" w:hAnsi="Arial" w:cs="Arial"/>
          <w:sz w:val="20"/>
          <w:szCs w:val="20"/>
        </w:rPr>
        <w:t xml:space="preserve"> )</w:t>
      </w:r>
      <w:proofErr w:type="gramEnd"/>
    </w:p>
    <w:p w:rsidR="00312189" w:rsidRDefault="00312189" w:rsidP="00483894">
      <w:pPr>
        <w:spacing w:after="0"/>
        <w:rPr>
          <w:rFonts w:ascii="Arial" w:hAnsi="Arial" w:cs="Arial"/>
          <w:sz w:val="20"/>
          <w:szCs w:val="20"/>
        </w:rPr>
      </w:pPr>
    </w:p>
    <w:p w:rsidR="0048791F" w:rsidRDefault="0048791F" w:rsidP="00483894">
      <w:pPr>
        <w:spacing w:after="0"/>
        <w:rPr>
          <w:rFonts w:ascii="Arial" w:hAnsi="Arial" w:cs="Arial"/>
          <w:sz w:val="20"/>
          <w:szCs w:val="20"/>
        </w:rPr>
      </w:pPr>
      <w:r w:rsidRPr="0048791F">
        <w:rPr>
          <w:rFonts w:ascii="Arial" w:hAnsi="Arial" w:cs="Arial"/>
          <w:b/>
          <w:sz w:val="20"/>
          <w:szCs w:val="20"/>
        </w:rPr>
        <w:t>Frames 23-24</w:t>
      </w:r>
      <w:r>
        <w:rPr>
          <w:rFonts w:ascii="Arial" w:hAnsi="Arial" w:cs="Arial"/>
          <w:sz w:val="20"/>
          <w:szCs w:val="20"/>
        </w:rPr>
        <w:t xml:space="preserve"> – same comments as for 21-22</w:t>
      </w:r>
    </w:p>
    <w:p w:rsidR="00312189" w:rsidRDefault="00312189" w:rsidP="00483894">
      <w:pPr>
        <w:spacing w:after="0"/>
        <w:rPr>
          <w:rFonts w:ascii="Arial" w:hAnsi="Arial" w:cs="Arial"/>
          <w:sz w:val="20"/>
          <w:szCs w:val="20"/>
        </w:rPr>
      </w:pPr>
    </w:p>
    <w:p w:rsidR="00312189" w:rsidRPr="00312189" w:rsidRDefault="00312189" w:rsidP="00312189">
      <w:pPr>
        <w:spacing w:after="0"/>
        <w:rPr>
          <w:rFonts w:ascii="Arial" w:hAnsi="Arial" w:cs="Arial"/>
          <w:color w:val="0000FF"/>
          <w:sz w:val="20"/>
          <w:szCs w:val="20"/>
        </w:rPr>
      </w:pPr>
      <w:r w:rsidRPr="00312189">
        <w:rPr>
          <w:rFonts w:ascii="Arial" w:hAnsi="Arial" w:cs="Arial"/>
          <w:color w:val="0000FF"/>
          <w:sz w:val="20"/>
          <w:szCs w:val="20"/>
        </w:rPr>
        <w:t xml:space="preserve">VERSION 1 </w:t>
      </w:r>
    </w:p>
    <w:p w:rsidR="00312189" w:rsidRPr="00312189" w:rsidRDefault="00312189" w:rsidP="00312189">
      <w:pPr>
        <w:spacing w:after="0"/>
        <w:rPr>
          <w:rFonts w:ascii="Arial" w:hAnsi="Arial" w:cs="Arial"/>
          <w:color w:val="0000FF"/>
          <w:sz w:val="20"/>
          <w:szCs w:val="20"/>
        </w:rPr>
      </w:pPr>
    </w:p>
    <w:p w:rsidR="00312189" w:rsidRPr="00312189" w:rsidRDefault="00312189" w:rsidP="00312189">
      <w:pPr>
        <w:spacing w:after="0"/>
        <w:rPr>
          <w:rFonts w:ascii="Arial" w:hAnsi="Arial" w:cs="Arial"/>
          <w:color w:val="0000FF"/>
          <w:sz w:val="20"/>
          <w:szCs w:val="20"/>
        </w:rPr>
      </w:pPr>
      <w:r w:rsidRPr="00312189">
        <w:rPr>
          <w:rFonts w:ascii="Arial" w:hAnsi="Arial" w:cs="Arial"/>
          <w:b/>
          <w:color w:val="0000FF"/>
          <w:sz w:val="20"/>
          <w:szCs w:val="20"/>
        </w:rPr>
        <w:t>Frames 25-31</w:t>
      </w:r>
      <w:r w:rsidRPr="00312189">
        <w:rPr>
          <w:rFonts w:ascii="Arial" w:hAnsi="Arial" w:cs="Arial"/>
          <w:color w:val="0000FF"/>
          <w:sz w:val="20"/>
          <w:szCs w:val="20"/>
        </w:rPr>
        <w:t xml:space="preserve"> – </w:t>
      </w:r>
      <w:r w:rsidR="00B66D87">
        <w:rPr>
          <w:rFonts w:ascii="Arial" w:hAnsi="Arial" w:cs="Arial"/>
          <w:color w:val="0000FF"/>
          <w:sz w:val="20"/>
          <w:szCs w:val="20"/>
        </w:rPr>
        <w:t xml:space="preserve">Fine but see speed comments. </w:t>
      </w:r>
      <w:r w:rsidRPr="00312189">
        <w:rPr>
          <w:rFonts w:ascii="Arial" w:hAnsi="Arial" w:cs="Arial"/>
          <w:color w:val="0000FF"/>
          <w:sz w:val="20"/>
          <w:szCs w:val="20"/>
        </w:rPr>
        <w:t xml:space="preserve"> </w:t>
      </w:r>
    </w:p>
    <w:p w:rsidR="00312189" w:rsidRPr="00312189" w:rsidRDefault="00312189" w:rsidP="00312189">
      <w:pPr>
        <w:spacing w:after="0"/>
        <w:rPr>
          <w:rFonts w:ascii="Arial" w:hAnsi="Arial" w:cs="Arial"/>
          <w:color w:val="0000FF"/>
          <w:sz w:val="20"/>
          <w:szCs w:val="20"/>
        </w:rPr>
      </w:pPr>
    </w:p>
    <w:p w:rsidR="00312189" w:rsidRDefault="00312189" w:rsidP="00312189">
      <w:pPr>
        <w:spacing w:after="0"/>
        <w:rPr>
          <w:ins w:id="93" w:author="Mike Pearson" w:date="2016-05-09T10:48:00Z"/>
          <w:rFonts w:ascii="Arial" w:hAnsi="Arial" w:cs="Arial"/>
          <w:b/>
          <w:color w:val="0000FF"/>
          <w:sz w:val="20"/>
          <w:szCs w:val="20"/>
        </w:rPr>
      </w:pPr>
      <w:r w:rsidRPr="00312189">
        <w:rPr>
          <w:rFonts w:ascii="Arial" w:hAnsi="Arial" w:cs="Arial"/>
          <w:b/>
          <w:color w:val="0000FF"/>
          <w:sz w:val="20"/>
          <w:szCs w:val="20"/>
        </w:rPr>
        <w:t>SPEED: stay on frame 2</w:t>
      </w:r>
      <w:r w:rsidR="00B66D87">
        <w:rPr>
          <w:rFonts w:ascii="Arial" w:hAnsi="Arial" w:cs="Arial"/>
          <w:b/>
          <w:color w:val="0000FF"/>
          <w:sz w:val="20"/>
          <w:szCs w:val="20"/>
        </w:rPr>
        <w:t>5</w:t>
      </w:r>
      <w:r w:rsidRPr="00312189">
        <w:rPr>
          <w:rFonts w:ascii="Arial" w:hAnsi="Arial" w:cs="Arial"/>
          <w:b/>
          <w:color w:val="0000FF"/>
          <w:sz w:val="20"/>
          <w:szCs w:val="20"/>
        </w:rPr>
        <w:t xml:space="preserve"> until the end of “</w:t>
      </w:r>
      <w:r w:rsidR="00B66D87">
        <w:rPr>
          <w:rFonts w:ascii="Arial" w:hAnsi="Arial" w:cs="Arial"/>
          <w:b/>
          <w:color w:val="0000FF"/>
          <w:sz w:val="20"/>
          <w:szCs w:val="20"/>
        </w:rPr>
        <w:t>given the chances calculated for these children by the formula</w:t>
      </w:r>
      <w:r w:rsidRPr="00312189">
        <w:rPr>
          <w:rFonts w:ascii="Arial" w:hAnsi="Arial" w:cs="Arial"/>
          <w:b/>
          <w:color w:val="0000FF"/>
          <w:sz w:val="20"/>
          <w:szCs w:val="20"/>
        </w:rPr>
        <w:t xml:space="preserve">” </w:t>
      </w:r>
      <w:r w:rsidR="00B66D87">
        <w:rPr>
          <w:rFonts w:ascii="Arial" w:hAnsi="Arial" w:cs="Arial"/>
          <w:b/>
          <w:color w:val="0000FF"/>
          <w:sz w:val="20"/>
          <w:szCs w:val="20"/>
        </w:rPr>
        <w:t>and then add in the existing recording “let’s watch this in action”. THEN</w:t>
      </w:r>
      <w:r w:rsidRPr="00312189">
        <w:rPr>
          <w:rFonts w:ascii="Arial" w:hAnsi="Arial" w:cs="Arial"/>
          <w:b/>
          <w:color w:val="0000FF"/>
          <w:sz w:val="20"/>
          <w:szCs w:val="20"/>
        </w:rPr>
        <w:t xml:space="preserve"> show frames 25-30 in silence and possibly a bit quicker – PLEASE talk to Mike about getting all 18 of the future outcomes. </w:t>
      </w:r>
    </w:p>
    <w:p w:rsidR="00314A22" w:rsidRDefault="00314A22" w:rsidP="00312189">
      <w:pPr>
        <w:spacing w:after="0"/>
        <w:rPr>
          <w:ins w:id="94" w:author="Mike Pearson" w:date="2016-05-09T10:48:00Z"/>
          <w:rFonts w:ascii="Arial" w:hAnsi="Arial" w:cs="Arial"/>
          <w:b/>
          <w:color w:val="0000FF"/>
          <w:sz w:val="20"/>
          <w:szCs w:val="20"/>
        </w:rPr>
      </w:pPr>
    </w:p>
    <w:p w:rsidR="00314A22" w:rsidRPr="00312189" w:rsidRDefault="00314A22" w:rsidP="00312189">
      <w:pPr>
        <w:spacing w:after="0"/>
        <w:rPr>
          <w:rFonts w:ascii="Arial" w:hAnsi="Arial" w:cs="Arial"/>
          <w:b/>
          <w:color w:val="0000FF"/>
          <w:sz w:val="20"/>
          <w:szCs w:val="20"/>
        </w:rPr>
      </w:pPr>
      <w:ins w:id="95" w:author="Mike Pearson" w:date="2016-05-09T10:48:00Z">
        <w:r>
          <w:rPr>
            <w:rFonts w:ascii="Arial" w:hAnsi="Arial" w:cs="Arial"/>
            <w:b/>
            <w:color w:val="0000FF"/>
            <w:sz w:val="20"/>
            <w:szCs w:val="20"/>
          </w:rPr>
          <w:t xml:space="preserve">Please supply Mike with hi res icons </w:t>
        </w:r>
      </w:ins>
      <w:ins w:id="96" w:author="Mike Pearson" w:date="2016-05-09T10:50:00Z">
        <w:r>
          <w:rPr>
            <w:rFonts w:ascii="Arial" w:hAnsi="Arial" w:cs="Arial"/>
            <w:b/>
            <w:color w:val="0000FF"/>
            <w:sz w:val="20"/>
            <w:szCs w:val="20"/>
          </w:rPr>
          <w:t>(</w:t>
        </w:r>
        <w:proofErr w:type="spellStart"/>
        <w:r>
          <w:rPr>
            <w:rFonts w:ascii="Arial" w:hAnsi="Arial" w:cs="Arial"/>
            <w:b/>
            <w:color w:val="0000FF"/>
            <w:sz w:val="20"/>
            <w:szCs w:val="20"/>
          </w:rPr>
          <w:t>photoshop</w:t>
        </w:r>
        <w:proofErr w:type="spellEnd"/>
        <w:r>
          <w:rPr>
            <w:rFonts w:ascii="Arial" w:hAnsi="Arial" w:cs="Arial"/>
            <w:b/>
            <w:color w:val="0000FF"/>
            <w:sz w:val="20"/>
            <w:szCs w:val="20"/>
          </w:rPr>
          <w:t xml:space="preserve">/illustrator) </w:t>
        </w:r>
      </w:ins>
      <w:ins w:id="97" w:author="Mike Pearson" w:date="2016-05-09T10:48:00Z">
        <w:r>
          <w:rPr>
            <w:rFonts w:ascii="Arial" w:hAnsi="Arial" w:cs="Arial"/>
            <w:b/>
            <w:color w:val="0000FF"/>
            <w:sz w:val="20"/>
            <w:szCs w:val="20"/>
          </w:rPr>
          <w:t>so he can create icon arrays to match the charts.</w:t>
        </w:r>
      </w:ins>
      <w:ins w:id="98" w:author="Mike Pearson" w:date="2016-05-09T10:51:00Z">
        <w:r>
          <w:rPr>
            <w:rFonts w:ascii="Arial" w:hAnsi="Arial" w:cs="Arial"/>
            <w:b/>
            <w:color w:val="0000FF"/>
            <w:sz w:val="20"/>
            <w:szCs w:val="20"/>
          </w:rPr>
          <w:t xml:space="preserve"> He needs the icons in separate layers from the backgrounds.</w:t>
        </w:r>
      </w:ins>
    </w:p>
    <w:p w:rsidR="00312189" w:rsidRPr="00312189" w:rsidRDefault="00312189" w:rsidP="00312189">
      <w:pPr>
        <w:spacing w:after="0"/>
        <w:rPr>
          <w:rFonts w:ascii="Arial" w:hAnsi="Arial" w:cs="Arial"/>
          <w:b/>
          <w:color w:val="0000FF"/>
          <w:sz w:val="20"/>
          <w:szCs w:val="20"/>
        </w:rPr>
      </w:pPr>
    </w:p>
    <w:p w:rsidR="008C70B9" w:rsidRDefault="008C70B9" w:rsidP="00312189">
      <w:pPr>
        <w:spacing w:after="0"/>
        <w:rPr>
          <w:rFonts w:ascii="Arial" w:hAnsi="Arial" w:cs="Arial"/>
          <w:b/>
          <w:color w:val="0000FF"/>
          <w:sz w:val="20"/>
          <w:szCs w:val="20"/>
        </w:rPr>
      </w:pPr>
      <w:r>
        <w:rPr>
          <w:rFonts w:ascii="Arial" w:hAnsi="Arial" w:cs="Arial"/>
          <w:b/>
          <w:color w:val="0000FF"/>
          <w:sz w:val="20"/>
          <w:szCs w:val="20"/>
        </w:rPr>
        <w:lastRenderedPageBreak/>
        <w:t xml:space="preserve">FRAME 32: stay on here until end of “998 times out of a 1000”. Again add in the existing recording “again, let’s watch this in action”. </w:t>
      </w:r>
    </w:p>
    <w:p w:rsidR="00312189" w:rsidRPr="00312189" w:rsidRDefault="008C70B9" w:rsidP="00312189">
      <w:pPr>
        <w:spacing w:after="0"/>
        <w:rPr>
          <w:rFonts w:ascii="Arial" w:hAnsi="Arial" w:cs="Arial"/>
          <w:color w:val="0000FF"/>
          <w:sz w:val="20"/>
          <w:szCs w:val="20"/>
        </w:rPr>
      </w:pPr>
      <w:r w:rsidRPr="00312189">
        <w:rPr>
          <w:rFonts w:ascii="Arial" w:hAnsi="Arial" w:cs="Arial"/>
          <w:color w:val="0000FF"/>
          <w:sz w:val="20"/>
          <w:szCs w:val="20"/>
        </w:rPr>
        <w:t xml:space="preserve"> </w:t>
      </w:r>
    </w:p>
    <w:p w:rsidR="00312189" w:rsidRPr="00312189" w:rsidRDefault="00312189" w:rsidP="00312189">
      <w:pPr>
        <w:spacing w:after="0"/>
        <w:rPr>
          <w:rFonts w:ascii="Arial" w:hAnsi="Arial" w:cs="Arial"/>
          <w:color w:val="0000FF"/>
          <w:sz w:val="20"/>
          <w:szCs w:val="20"/>
        </w:rPr>
      </w:pPr>
      <w:r w:rsidRPr="00312189">
        <w:rPr>
          <w:rFonts w:ascii="Arial" w:hAnsi="Arial" w:cs="Arial"/>
          <w:b/>
          <w:color w:val="0000FF"/>
          <w:sz w:val="20"/>
          <w:szCs w:val="20"/>
        </w:rPr>
        <w:t>Frames 32-33</w:t>
      </w:r>
      <w:r w:rsidRPr="00312189">
        <w:rPr>
          <w:rFonts w:ascii="Arial" w:hAnsi="Arial" w:cs="Arial"/>
          <w:color w:val="0000FF"/>
          <w:sz w:val="20"/>
          <w:szCs w:val="20"/>
        </w:rPr>
        <w:t xml:space="preserve"> – talk to Mike about quickly animating the transition from 20 to 1000 outcomes. </w:t>
      </w:r>
    </w:p>
    <w:p w:rsidR="00312189" w:rsidRPr="00312189" w:rsidRDefault="00312189" w:rsidP="00312189">
      <w:pPr>
        <w:spacing w:after="0"/>
        <w:rPr>
          <w:rFonts w:ascii="Arial" w:hAnsi="Arial" w:cs="Arial"/>
          <w:color w:val="0000FF"/>
          <w:sz w:val="20"/>
          <w:szCs w:val="20"/>
        </w:rPr>
      </w:pPr>
    </w:p>
    <w:p w:rsidR="00312189" w:rsidRPr="008C70B9" w:rsidRDefault="00312189" w:rsidP="00312189">
      <w:pPr>
        <w:spacing w:after="0"/>
        <w:rPr>
          <w:rFonts w:ascii="Arial" w:hAnsi="Arial" w:cs="Arial"/>
          <w:b/>
          <w:color w:val="0000FF"/>
          <w:sz w:val="20"/>
          <w:szCs w:val="20"/>
        </w:rPr>
      </w:pPr>
      <w:r w:rsidRPr="00312189">
        <w:rPr>
          <w:rFonts w:ascii="Arial" w:hAnsi="Arial" w:cs="Arial"/>
          <w:b/>
          <w:color w:val="0000FF"/>
          <w:sz w:val="20"/>
          <w:szCs w:val="20"/>
        </w:rPr>
        <w:t xml:space="preserve">SPEED: Pause between frame 33 and frame 35 (see below – have suggested removing 34). </w:t>
      </w:r>
      <w:r w:rsidRPr="00312189">
        <w:rPr>
          <w:rFonts w:ascii="Arial" w:hAnsi="Arial" w:cs="Arial"/>
          <w:color w:val="0000FF"/>
          <w:sz w:val="20"/>
          <w:szCs w:val="20"/>
        </w:rPr>
        <w:t xml:space="preserve"> </w:t>
      </w:r>
    </w:p>
    <w:p w:rsidR="00312189" w:rsidRDefault="00312189" w:rsidP="00483894">
      <w:pPr>
        <w:spacing w:after="0"/>
        <w:rPr>
          <w:rFonts w:ascii="Arial" w:hAnsi="Arial" w:cs="Arial"/>
          <w:sz w:val="20"/>
          <w:szCs w:val="20"/>
        </w:rPr>
      </w:pPr>
    </w:p>
    <w:p w:rsidR="00312189" w:rsidRPr="00312189" w:rsidRDefault="00312189" w:rsidP="00483894">
      <w:pPr>
        <w:spacing w:after="0"/>
        <w:rPr>
          <w:rFonts w:ascii="Arial" w:hAnsi="Arial" w:cs="Arial"/>
          <w:color w:val="FF0000"/>
          <w:sz w:val="20"/>
          <w:szCs w:val="20"/>
        </w:rPr>
      </w:pPr>
      <w:r w:rsidRPr="00312189">
        <w:rPr>
          <w:rFonts w:ascii="Arial" w:hAnsi="Arial" w:cs="Arial"/>
          <w:color w:val="FF0000"/>
          <w:sz w:val="20"/>
          <w:szCs w:val="20"/>
        </w:rPr>
        <w:t xml:space="preserve">VERSION 2 </w:t>
      </w:r>
    </w:p>
    <w:p w:rsidR="00312189" w:rsidRPr="00312189" w:rsidRDefault="00312189" w:rsidP="00483894">
      <w:pPr>
        <w:spacing w:after="0"/>
        <w:rPr>
          <w:rFonts w:ascii="Arial" w:hAnsi="Arial" w:cs="Arial"/>
          <w:color w:val="FF0000"/>
          <w:sz w:val="20"/>
          <w:szCs w:val="20"/>
        </w:rPr>
      </w:pPr>
    </w:p>
    <w:p w:rsidR="002A4912" w:rsidRPr="00312189" w:rsidRDefault="002A4912" w:rsidP="00483894">
      <w:pPr>
        <w:spacing w:after="0"/>
        <w:rPr>
          <w:rFonts w:ascii="Arial" w:hAnsi="Arial" w:cs="Arial"/>
          <w:color w:val="FF0000"/>
          <w:sz w:val="20"/>
          <w:szCs w:val="20"/>
        </w:rPr>
      </w:pPr>
      <w:r w:rsidRPr="00312189">
        <w:rPr>
          <w:rFonts w:ascii="Arial" w:hAnsi="Arial" w:cs="Arial"/>
          <w:b/>
          <w:color w:val="FF0000"/>
          <w:sz w:val="20"/>
          <w:szCs w:val="20"/>
        </w:rPr>
        <w:t>Frames 25-31</w:t>
      </w:r>
      <w:r w:rsidRPr="00312189">
        <w:rPr>
          <w:rFonts w:ascii="Arial" w:hAnsi="Arial" w:cs="Arial"/>
          <w:color w:val="FF0000"/>
          <w:sz w:val="20"/>
          <w:szCs w:val="20"/>
        </w:rPr>
        <w:t xml:space="preserve"> – if going with version 2, the predicted range (blue bar) does not get shown until frame 30/31. </w:t>
      </w:r>
      <w:r w:rsidR="000B0D8E" w:rsidRPr="00312189">
        <w:rPr>
          <w:rFonts w:ascii="Arial" w:hAnsi="Arial" w:cs="Arial"/>
          <w:color w:val="FF0000"/>
          <w:sz w:val="20"/>
          <w:szCs w:val="20"/>
        </w:rPr>
        <w:t>Also</w:t>
      </w:r>
      <w:r w:rsidRPr="00312189">
        <w:rPr>
          <w:rFonts w:ascii="Arial" w:hAnsi="Arial" w:cs="Arial"/>
          <w:color w:val="FF0000"/>
          <w:sz w:val="20"/>
          <w:szCs w:val="20"/>
        </w:rPr>
        <w:t xml:space="preserve"> for these frames, don’t label the possible futures and don’t flash up the survival rates. </w:t>
      </w:r>
    </w:p>
    <w:p w:rsidR="0059026E" w:rsidRPr="00312189" w:rsidRDefault="0059026E" w:rsidP="00483894">
      <w:pPr>
        <w:spacing w:after="0"/>
        <w:rPr>
          <w:rFonts w:ascii="Arial" w:hAnsi="Arial" w:cs="Arial"/>
          <w:color w:val="FF0000"/>
          <w:sz w:val="20"/>
          <w:szCs w:val="20"/>
        </w:rPr>
      </w:pPr>
    </w:p>
    <w:p w:rsidR="0059026E" w:rsidRPr="00312189" w:rsidRDefault="0059026E" w:rsidP="00483894">
      <w:pPr>
        <w:spacing w:after="0"/>
        <w:rPr>
          <w:rFonts w:ascii="Arial" w:hAnsi="Arial" w:cs="Arial"/>
          <w:b/>
          <w:color w:val="FF0000"/>
          <w:sz w:val="20"/>
          <w:szCs w:val="20"/>
        </w:rPr>
      </w:pPr>
      <w:r w:rsidRPr="00312189">
        <w:rPr>
          <w:rFonts w:ascii="Arial" w:hAnsi="Arial" w:cs="Arial"/>
          <w:b/>
          <w:color w:val="FF0000"/>
          <w:sz w:val="20"/>
          <w:szCs w:val="20"/>
        </w:rPr>
        <w:t xml:space="preserve">SPEED: stay on frame 24 until the end of “we can consider lots of other plausible outcomes for these 100 children” and then show frames 25-30 in silence and possibly a bit quicker – PLEASE talk to Mike about getting all 18 of the future outcomes. At frame 31, have the text “it turns out that in 19 out of 20…. ” and end on “this is the predicted range”. </w:t>
      </w:r>
    </w:p>
    <w:p w:rsidR="00312189" w:rsidRPr="00312189" w:rsidRDefault="00312189" w:rsidP="00483894">
      <w:pPr>
        <w:spacing w:after="0"/>
        <w:rPr>
          <w:rFonts w:ascii="Arial" w:hAnsi="Arial" w:cs="Arial"/>
          <w:b/>
          <w:color w:val="FF0000"/>
          <w:sz w:val="20"/>
          <w:szCs w:val="20"/>
        </w:rPr>
      </w:pPr>
    </w:p>
    <w:p w:rsidR="00312189" w:rsidRPr="00312189" w:rsidRDefault="00312189" w:rsidP="00483894">
      <w:pPr>
        <w:spacing w:after="0"/>
        <w:rPr>
          <w:rFonts w:ascii="Arial" w:hAnsi="Arial" w:cs="Arial"/>
          <w:b/>
          <w:color w:val="FF0000"/>
          <w:sz w:val="20"/>
          <w:szCs w:val="20"/>
        </w:rPr>
      </w:pPr>
      <w:r w:rsidRPr="00312189">
        <w:rPr>
          <w:rFonts w:ascii="Arial" w:hAnsi="Arial" w:cs="Arial"/>
          <w:b/>
          <w:color w:val="FF0000"/>
          <w:sz w:val="20"/>
          <w:szCs w:val="20"/>
        </w:rPr>
        <w:t xml:space="preserve">SCRIPT: Frame 32 has to have the script “we can keep on considering plausible outcomes for these children” (as in v1).  SPEED: silence as after “these children” until you get to the graph with 1000 possible outcomes (frame 33). </w:t>
      </w:r>
    </w:p>
    <w:p w:rsidR="000B0D8E" w:rsidRPr="00312189" w:rsidRDefault="000B0D8E" w:rsidP="00483894">
      <w:pPr>
        <w:spacing w:after="0"/>
        <w:rPr>
          <w:rFonts w:ascii="Arial" w:hAnsi="Arial" w:cs="Arial"/>
          <w:color w:val="FF0000"/>
          <w:sz w:val="20"/>
          <w:szCs w:val="20"/>
        </w:rPr>
      </w:pPr>
    </w:p>
    <w:p w:rsidR="000B0D8E" w:rsidRPr="00312189" w:rsidRDefault="000B0D8E" w:rsidP="00483894">
      <w:pPr>
        <w:spacing w:after="0"/>
        <w:rPr>
          <w:rFonts w:ascii="Arial" w:hAnsi="Arial" w:cs="Arial"/>
          <w:color w:val="FF0000"/>
          <w:sz w:val="20"/>
          <w:szCs w:val="20"/>
        </w:rPr>
      </w:pPr>
      <w:r w:rsidRPr="00312189">
        <w:rPr>
          <w:rFonts w:ascii="Arial" w:hAnsi="Arial" w:cs="Arial"/>
          <w:b/>
          <w:color w:val="FF0000"/>
          <w:sz w:val="20"/>
          <w:szCs w:val="20"/>
        </w:rPr>
        <w:t>Frames 32-33</w:t>
      </w:r>
      <w:r w:rsidRPr="00312189">
        <w:rPr>
          <w:rFonts w:ascii="Arial" w:hAnsi="Arial" w:cs="Arial"/>
          <w:color w:val="FF0000"/>
          <w:sz w:val="20"/>
          <w:szCs w:val="20"/>
        </w:rPr>
        <w:t xml:space="preserve"> – talk to Mike about quickly animating the transition from 20 to 1000 outcomes. In v 2, the extended predicted range only appears at the end (Frame 33), but the dark blue predicted range stays there from slide 31 onwards. </w:t>
      </w:r>
    </w:p>
    <w:p w:rsidR="00312189" w:rsidRPr="00312189" w:rsidRDefault="00312189" w:rsidP="00483894">
      <w:pPr>
        <w:spacing w:after="0"/>
        <w:rPr>
          <w:rFonts w:ascii="Arial" w:hAnsi="Arial" w:cs="Arial"/>
          <w:color w:val="FF0000"/>
          <w:sz w:val="20"/>
          <w:szCs w:val="20"/>
        </w:rPr>
      </w:pPr>
    </w:p>
    <w:p w:rsidR="00312189" w:rsidRPr="00312189" w:rsidRDefault="00312189" w:rsidP="00483894">
      <w:pPr>
        <w:spacing w:after="0"/>
        <w:rPr>
          <w:rFonts w:ascii="Arial" w:hAnsi="Arial" w:cs="Arial"/>
          <w:b/>
          <w:color w:val="FF0000"/>
          <w:sz w:val="20"/>
          <w:szCs w:val="20"/>
        </w:rPr>
      </w:pPr>
      <w:r w:rsidRPr="00312189">
        <w:rPr>
          <w:rFonts w:ascii="Arial" w:hAnsi="Arial" w:cs="Arial"/>
          <w:b/>
          <w:color w:val="FF0000"/>
          <w:sz w:val="20"/>
          <w:szCs w:val="20"/>
        </w:rPr>
        <w:t xml:space="preserve">SPEED: Pause between frame 33 and frame 35 (see below – have suggested removing 34). </w:t>
      </w:r>
    </w:p>
    <w:p w:rsidR="00312189" w:rsidRPr="00312189" w:rsidRDefault="00312189" w:rsidP="00483894">
      <w:pPr>
        <w:spacing w:after="0"/>
        <w:rPr>
          <w:rFonts w:ascii="Arial" w:hAnsi="Arial" w:cs="Arial"/>
          <w:b/>
          <w:color w:val="FF0000"/>
          <w:sz w:val="20"/>
          <w:szCs w:val="20"/>
        </w:rPr>
      </w:pPr>
    </w:p>
    <w:p w:rsidR="000B0D8E" w:rsidRPr="008C70B9" w:rsidRDefault="000B0D8E" w:rsidP="00483894">
      <w:pPr>
        <w:spacing w:after="0"/>
        <w:rPr>
          <w:rFonts w:ascii="Arial" w:hAnsi="Arial" w:cs="Arial"/>
          <w:color w:val="000000" w:themeColor="text1"/>
          <w:sz w:val="20"/>
          <w:szCs w:val="20"/>
        </w:rPr>
      </w:pPr>
      <w:r w:rsidRPr="008C70B9">
        <w:rPr>
          <w:rFonts w:ascii="Arial" w:hAnsi="Arial" w:cs="Arial"/>
          <w:b/>
          <w:color w:val="000000" w:themeColor="text1"/>
          <w:sz w:val="20"/>
          <w:szCs w:val="20"/>
        </w:rPr>
        <w:t>Frames 34-35</w:t>
      </w:r>
      <w:r w:rsidRPr="008C70B9">
        <w:rPr>
          <w:rFonts w:ascii="Arial" w:hAnsi="Arial" w:cs="Arial"/>
          <w:color w:val="000000" w:themeColor="text1"/>
          <w:sz w:val="20"/>
          <w:szCs w:val="20"/>
        </w:rPr>
        <w:t xml:space="preserve"> – I actually don’t think we need </w:t>
      </w:r>
      <w:r w:rsidR="008C70B9" w:rsidRPr="008C70B9">
        <w:rPr>
          <w:rFonts w:ascii="Arial" w:hAnsi="Arial" w:cs="Arial"/>
          <w:color w:val="000000" w:themeColor="text1"/>
          <w:sz w:val="20"/>
          <w:szCs w:val="20"/>
        </w:rPr>
        <w:t>frame 34</w:t>
      </w:r>
      <w:r w:rsidRPr="008C70B9">
        <w:rPr>
          <w:rFonts w:ascii="Arial" w:hAnsi="Arial" w:cs="Arial"/>
          <w:color w:val="000000" w:themeColor="text1"/>
          <w:sz w:val="20"/>
          <w:szCs w:val="20"/>
        </w:rPr>
        <w:t xml:space="preserve"> – I think we can transition directly from frame 33 to Frame 35 – especially if in the transition you can make clear the movement of the predicted range &amp; axis from Frame 33 to the one under the hospital in Frame 35. </w:t>
      </w:r>
    </w:p>
    <w:p w:rsidR="000B0D8E" w:rsidRDefault="000B0D8E" w:rsidP="00483894">
      <w:pPr>
        <w:spacing w:after="0"/>
        <w:rPr>
          <w:rFonts w:ascii="Arial" w:hAnsi="Arial" w:cs="Arial"/>
          <w:sz w:val="20"/>
          <w:szCs w:val="20"/>
        </w:rPr>
      </w:pPr>
    </w:p>
    <w:p w:rsidR="00075527" w:rsidRDefault="00075527" w:rsidP="00483894">
      <w:pPr>
        <w:spacing w:after="0"/>
        <w:rPr>
          <w:rFonts w:ascii="Arial" w:hAnsi="Arial" w:cs="Arial"/>
          <w:sz w:val="20"/>
          <w:szCs w:val="20"/>
        </w:rPr>
      </w:pPr>
      <w:r w:rsidRPr="00075527">
        <w:rPr>
          <w:rFonts w:ascii="Arial" w:hAnsi="Arial" w:cs="Arial"/>
          <w:b/>
          <w:sz w:val="20"/>
          <w:szCs w:val="20"/>
        </w:rPr>
        <w:t xml:space="preserve">Frame 36 </w:t>
      </w:r>
      <w:r>
        <w:rPr>
          <w:rFonts w:ascii="Arial" w:hAnsi="Arial" w:cs="Arial"/>
          <w:sz w:val="20"/>
          <w:szCs w:val="20"/>
        </w:rPr>
        <w:t>– good</w:t>
      </w:r>
      <w:r w:rsidR="00312189">
        <w:rPr>
          <w:rFonts w:ascii="Arial" w:hAnsi="Arial" w:cs="Arial"/>
          <w:sz w:val="20"/>
          <w:szCs w:val="20"/>
        </w:rPr>
        <w:t>. In animating, can we make obvious that hospital on the left is the one with fewer operations alongside the script (</w:t>
      </w:r>
      <w:proofErr w:type="spellStart"/>
      <w:r w:rsidR="00312189">
        <w:rPr>
          <w:rFonts w:ascii="Arial" w:hAnsi="Arial" w:cs="Arial"/>
          <w:sz w:val="20"/>
          <w:szCs w:val="20"/>
        </w:rPr>
        <w:t>eg</w:t>
      </w:r>
      <w:proofErr w:type="spellEnd"/>
      <w:r w:rsidR="00312189">
        <w:rPr>
          <w:rFonts w:ascii="Arial" w:hAnsi="Arial" w:cs="Arial"/>
          <w:sz w:val="20"/>
          <w:szCs w:val="20"/>
        </w:rPr>
        <w:t xml:space="preserve"> make it glow/jiggle?!)</w:t>
      </w:r>
    </w:p>
    <w:p w:rsidR="00075527" w:rsidRDefault="00075527" w:rsidP="00483894">
      <w:pPr>
        <w:spacing w:after="0"/>
        <w:rPr>
          <w:rFonts w:ascii="Arial" w:hAnsi="Arial" w:cs="Arial"/>
          <w:sz w:val="20"/>
          <w:szCs w:val="20"/>
        </w:rPr>
      </w:pPr>
    </w:p>
    <w:p w:rsidR="00075527" w:rsidRDefault="00075527" w:rsidP="00483894">
      <w:pPr>
        <w:spacing w:after="0"/>
        <w:rPr>
          <w:rFonts w:ascii="Arial" w:hAnsi="Arial" w:cs="Arial"/>
          <w:sz w:val="20"/>
          <w:szCs w:val="20"/>
        </w:rPr>
      </w:pPr>
      <w:r w:rsidRPr="00075527">
        <w:rPr>
          <w:rFonts w:ascii="Arial" w:hAnsi="Arial" w:cs="Arial"/>
          <w:b/>
          <w:sz w:val="20"/>
          <w:szCs w:val="20"/>
        </w:rPr>
        <w:t>Frame 37</w:t>
      </w:r>
      <w:r>
        <w:rPr>
          <w:rFonts w:ascii="Arial" w:hAnsi="Arial" w:cs="Arial"/>
          <w:sz w:val="20"/>
          <w:szCs w:val="20"/>
        </w:rPr>
        <w:t xml:space="preserve"> – Good but make the same as updated frame 4 from video 1 (we suggested some babies for hospital 2 on that frame previously). Also make clear in animation which predicted range belongs to which hospital (upper bar belongs to hospital on left). We need to add in the extended predicted ranges here too (light blue bits on either side of the dark blue bars). </w:t>
      </w:r>
    </w:p>
    <w:p w:rsidR="00075527" w:rsidRDefault="00075527" w:rsidP="00483894">
      <w:pPr>
        <w:spacing w:after="0"/>
        <w:rPr>
          <w:rFonts w:ascii="Arial" w:hAnsi="Arial" w:cs="Arial"/>
          <w:sz w:val="20"/>
          <w:szCs w:val="20"/>
        </w:rPr>
      </w:pPr>
    </w:p>
    <w:p w:rsidR="00075527" w:rsidRDefault="00075527" w:rsidP="00483894">
      <w:pPr>
        <w:spacing w:after="0"/>
        <w:rPr>
          <w:rFonts w:ascii="Arial" w:hAnsi="Arial" w:cs="Arial"/>
          <w:sz w:val="20"/>
          <w:szCs w:val="20"/>
        </w:rPr>
      </w:pPr>
      <w:r w:rsidRPr="00075527">
        <w:rPr>
          <w:rFonts w:ascii="Arial" w:hAnsi="Arial" w:cs="Arial"/>
          <w:b/>
          <w:sz w:val="20"/>
          <w:szCs w:val="20"/>
        </w:rPr>
        <w:t>Frame 38</w:t>
      </w:r>
      <w:r>
        <w:rPr>
          <w:rFonts w:ascii="Arial" w:hAnsi="Arial" w:cs="Arial"/>
          <w:sz w:val="20"/>
          <w:szCs w:val="20"/>
        </w:rPr>
        <w:t xml:space="preserve"> – as per Mike’s suggestion for video 1 – can we just have </w:t>
      </w:r>
      <w:proofErr w:type="spellStart"/>
      <w:r>
        <w:rPr>
          <w:rFonts w:ascii="Arial" w:hAnsi="Arial" w:cs="Arial"/>
          <w:sz w:val="20"/>
          <w:szCs w:val="20"/>
        </w:rPr>
        <w:t>have</w:t>
      </w:r>
      <w:proofErr w:type="spellEnd"/>
      <w:r>
        <w:rPr>
          <w:rFonts w:ascii="Arial" w:hAnsi="Arial" w:cs="Arial"/>
          <w:sz w:val="20"/>
          <w:szCs w:val="20"/>
        </w:rPr>
        <w:t xml:space="preserve"> a blow up of “everything else” button on the top menu and a finger pressing it so we can avoid screenshots of content</w:t>
      </w:r>
    </w:p>
    <w:p w:rsidR="000B0D8E" w:rsidRDefault="003A316A" w:rsidP="00483894">
      <w:pPr>
        <w:spacing w:after="0"/>
        <w:rPr>
          <w:rFonts w:ascii="Arial" w:hAnsi="Arial" w:cs="Arial"/>
          <w:sz w:val="20"/>
          <w:szCs w:val="20"/>
        </w:rPr>
      </w:pPr>
      <w:ins w:id="99" w:author="Mike Pearson" w:date="2016-05-09T10:56:00Z">
        <w:r>
          <w:rPr>
            <w:rFonts w:ascii="Arial" w:hAnsi="Arial" w:cs="Arial"/>
            <w:sz w:val="20"/>
            <w:szCs w:val="20"/>
          </w:rPr>
          <w:t>Or c</w:t>
        </w:r>
        <w:bookmarkStart w:id="100" w:name="_GoBack"/>
        <w:bookmarkEnd w:id="100"/>
        <w:r>
          <w:rPr>
            <w:rFonts w:ascii="Arial" w:hAnsi="Arial" w:cs="Arial"/>
            <w:sz w:val="20"/>
            <w:szCs w:val="20"/>
          </w:rPr>
          <w:t>ut it?</w:t>
        </w:r>
      </w:ins>
    </w:p>
    <w:p w:rsidR="000B0D8E" w:rsidRDefault="000B0D8E" w:rsidP="00483894">
      <w:pPr>
        <w:spacing w:after="0"/>
        <w:rPr>
          <w:rFonts w:ascii="Arial" w:hAnsi="Arial" w:cs="Arial"/>
          <w:sz w:val="20"/>
          <w:szCs w:val="20"/>
        </w:rPr>
      </w:pPr>
    </w:p>
    <w:p w:rsidR="000B0D8E" w:rsidRPr="00A93CBB" w:rsidRDefault="000B0D8E" w:rsidP="00483894">
      <w:pPr>
        <w:spacing w:after="0"/>
        <w:rPr>
          <w:rFonts w:ascii="Arial" w:hAnsi="Arial" w:cs="Arial"/>
          <w:sz w:val="20"/>
          <w:szCs w:val="20"/>
        </w:rPr>
      </w:pPr>
    </w:p>
    <w:sectPr w:rsidR="000B0D8E" w:rsidRPr="00A93CB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16A" w:rsidRDefault="003A316A" w:rsidP="002A4912">
      <w:pPr>
        <w:spacing w:after="0" w:line="240" w:lineRule="auto"/>
      </w:pPr>
      <w:r>
        <w:separator/>
      </w:r>
    </w:p>
  </w:endnote>
  <w:endnote w:type="continuationSeparator" w:id="0">
    <w:p w:rsidR="003A316A" w:rsidRDefault="003A316A" w:rsidP="002A4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5253612"/>
      <w:docPartObj>
        <w:docPartGallery w:val="Page Numbers (Bottom of Page)"/>
        <w:docPartUnique/>
      </w:docPartObj>
    </w:sdtPr>
    <w:sdtEndPr>
      <w:rPr>
        <w:noProof/>
      </w:rPr>
    </w:sdtEndPr>
    <w:sdtContent>
      <w:p w:rsidR="003A316A" w:rsidRDefault="003A316A">
        <w:pPr>
          <w:pStyle w:val="Footer"/>
          <w:jc w:val="right"/>
        </w:pPr>
        <w:r>
          <w:fldChar w:fldCharType="begin"/>
        </w:r>
        <w:r>
          <w:instrText xml:space="preserve"> PAGE   \* MERGEFORMAT </w:instrText>
        </w:r>
        <w:r>
          <w:fldChar w:fldCharType="separate"/>
        </w:r>
        <w:r w:rsidR="001B7276">
          <w:rPr>
            <w:noProof/>
          </w:rPr>
          <w:t>3</w:t>
        </w:r>
        <w:r>
          <w:rPr>
            <w:noProof/>
          </w:rPr>
          <w:fldChar w:fldCharType="end"/>
        </w:r>
      </w:p>
    </w:sdtContent>
  </w:sdt>
  <w:p w:rsidR="003A316A" w:rsidRDefault="003A31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16A" w:rsidRDefault="003A316A" w:rsidP="002A4912">
      <w:pPr>
        <w:spacing w:after="0" w:line="240" w:lineRule="auto"/>
      </w:pPr>
      <w:r>
        <w:separator/>
      </w:r>
    </w:p>
  </w:footnote>
  <w:footnote w:type="continuationSeparator" w:id="0">
    <w:p w:rsidR="003A316A" w:rsidRDefault="003A316A" w:rsidP="002A491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A0EDA"/>
    <w:multiLevelType w:val="hybridMultilevel"/>
    <w:tmpl w:val="55D070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CF833A6"/>
    <w:multiLevelType w:val="hybridMultilevel"/>
    <w:tmpl w:val="3CD2B0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C08"/>
    <w:rsid w:val="00075527"/>
    <w:rsid w:val="000B0D8E"/>
    <w:rsid w:val="000C4AD6"/>
    <w:rsid w:val="001B7276"/>
    <w:rsid w:val="00251A4B"/>
    <w:rsid w:val="002A2CDD"/>
    <w:rsid w:val="002A4912"/>
    <w:rsid w:val="00312189"/>
    <w:rsid w:val="00314A22"/>
    <w:rsid w:val="003A316A"/>
    <w:rsid w:val="00466535"/>
    <w:rsid w:val="00483894"/>
    <w:rsid w:val="0048791F"/>
    <w:rsid w:val="0054105D"/>
    <w:rsid w:val="0059026E"/>
    <w:rsid w:val="006A526C"/>
    <w:rsid w:val="006E3548"/>
    <w:rsid w:val="00725B52"/>
    <w:rsid w:val="007A7B99"/>
    <w:rsid w:val="00843B7C"/>
    <w:rsid w:val="008C4320"/>
    <w:rsid w:val="008C70B9"/>
    <w:rsid w:val="00911C08"/>
    <w:rsid w:val="00920468"/>
    <w:rsid w:val="00953C2B"/>
    <w:rsid w:val="00961A08"/>
    <w:rsid w:val="00971A34"/>
    <w:rsid w:val="009B3446"/>
    <w:rsid w:val="00A4076A"/>
    <w:rsid w:val="00A93CBB"/>
    <w:rsid w:val="00AF51F2"/>
    <w:rsid w:val="00B4126D"/>
    <w:rsid w:val="00B66D87"/>
    <w:rsid w:val="00C141E9"/>
    <w:rsid w:val="00C1461F"/>
    <w:rsid w:val="00CB34CA"/>
    <w:rsid w:val="00DB33C9"/>
    <w:rsid w:val="00E0225B"/>
    <w:rsid w:val="00F13553"/>
    <w:rsid w:val="00F23EA7"/>
    <w:rsid w:val="00F517E7"/>
    <w:rsid w:val="00F63FAA"/>
    <w:rsid w:val="00FC6607"/>
    <w:rsid w:val="00FF0B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894"/>
    <w:pPr>
      <w:ind w:left="720"/>
      <w:contextualSpacing/>
    </w:pPr>
  </w:style>
  <w:style w:type="table" w:styleId="TableGrid">
    <w:name w:val="Table Grid"/>
    <w:basedOn w:val="TableNormal"/>
    <w:uiPriority w:val="59"/>
    <w:rsid w:val="00FF0B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A49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912"/>
  </w:style>
  <w:style w:type="paragraph" w:styleId="Footer">
    <w:name w:val="footer"/>
    <w:basedOn w:val="Normal"/>
    <w:link w:val="FooterChar"/>
    <w:uiPriority w:val="99"/>
    <w:unhideWhenUsed/>
    <w:rsid w:val="002A49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912"/>
  </w:style>
  <w:style w:type="paragraph" w:styleId="BalloonText">
    <w:name w:val="Balloon Text"/>
    <w:basedOn w:val="Normal"/>
    <w:link w:val="BalloonTextChar"/>
    <w:uiPriority w:val="99"/>
    <w:semiHidden/>
    <w:unhideWhenUsed/>
    <w:rsid w:val="009204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04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894"/>
    <w:pPr>
      <w:ind w:left="720"/>
      <w:contextualSpacing/>
    </w:pPr>
  </w:style>
  <w:style w:type="table" w:styleId="TableGrid">
    <w:name w:val="Table Grid"/>
    <w:basedOn w:val="TableNormal"/>
    <w:uiPriority w:val="59"/>
    <w:rsid w:val="00FF0B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A49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912"/>
  </w:style>
  <w:style w:type="paragraph" w:styleId="Footer">
    <w:name w:val="footer"/>
    <w:basedOn w:val="Normal"/>
    <w:link w:val="FooterChar"/>
    <w:uiPriority w:val="99"/>
    <w:unhideWhenUsed/>
    <w:rsid w:val="002A49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912"/>
  </w:style>
  <w:style w:type="paragraph" w:styleId="BalloonText">
    <w:name w:val="Balloon Text"/>
    <w:basedOn w:val="Normal"/>
    <w:link w:val="BalloonTextChar"/>
    <w:uiPriority w:val="99"/>
    <w:semiHidden/>
    <w:unhideWhenUsed/>
    <w:rsid w:val="009204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04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86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1162</Words>
  <Characters>6629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Great Ormond Street Hospital</Company>
  <LinksUpToDate>false</LinksUpToDate>
  <CharactersWithSpaces>7776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Christina Pagel</dc:creator>
  <cp:lastModifiedBy>Mike Pearson</cp:lastModifiedBy>
  <cp:revision>2</cp:revision>
  <dcterms:created xsi:type="dcterms:W3CDTF">2016-05-09T10:06:00Z</dcterms:created>
  <dcterms:modified xsi:type="dcterms:W3CDTF">2016-05-09T10:06:00Z</dcterms:modified>
</cp:coreProperties>
</file>